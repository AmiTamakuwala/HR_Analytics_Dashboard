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AF998" w14:textId="762C2F7B" w:rsidR="00593CB8" w:rsidRPr="00EF4B5D" w:rsidRDefault="00593CB8" w:rsidP="00593CB8">
      <w:pPr>
        <w:shd w:val="clear" w:color="auto" w:fill="FFFFFF"/>
        <w:spacing w:after="0" w:line="240" w:lineRule="auto"/>
        <w:jc w:val="center"/>
        <w:rPr>
          <w:rFonts w:ascii="Amasis MT Pro Black" w:eastAsia="Times New Roman" w:hAnsi="Amasis MT Pro Black" w:cs="Arial"/>
          <w:color w:val="C00000"/>
          <w:sz w:val="40"/>
          <w:szCs w:val="40"/>
        </w:rPr>
      </w:pPr>
      <w:r w:rsidRPr="00EF4B5D">
        <w:rPr>
          <w:rFonts w:ascii="Algerian" w:eastAsia="Times New Roman" w:hAnsi="Algerian" w:cs="Arial"/>
          <w:color w:val="C00000"/>
          <w:sz w:val="40"/>
          <w:szCs w:val="40"/>
        </w:rPr>
        <w:t>HR Analytical Report</w:t>
      </w:r>
    </w:p>
    <w:p w14:paraId="154C3FF0" w14:textId="77777777" w:rsidR="00593CB8" w:rsidRPr="00593CB8" w:rsidRDefault="00593CB8" w:rsidP="00593CB8">
      <w:pPr>
        <w:shd w:val="clear" w:color="auto" w:fill="FFFFFF"/>
        <w:spacing w:after="0" w:line="240" w:lineRule="auto"/>
        <w:jc w:val="center"/>
        <w:rPr>
          <w:rFonts w:ascii="Amasis MT Pro Black" w:eastAsia="Times New Roman" w:hAnsi="Amasis MT Pro Black" w:cs="Arial"/>
          <w:color w:val="0E101A"/>
          <w:sz w:val="40"/>
          <w:szCs w:val="40"/>
        </w:rPr>
      </w:pPr>
    </w:p>
    <w:p w14:paraId="3C4AA395" w14:textId="77777777" w:rsidR="00593CB8" w:rsidRDefault="00593CB8" w:rsidP="00593CB8">
      <w:pPr>
        <w:shd w:val="clear" w:color="auto" w:fill="FFFFFF"/>
        <w:spacing w:after="0" w:line="240" w:lineRule="auto"/>
        <w:rPr>
          <w:rFonts w:ascii="Arial" w:eastAsia="Times New Roman" w:hAnsi="Arial" w:cs="Arial"/>
          <w:color w:val="0E101A"/>
          <w:sz w:val="24"/>
          <w:szCs w:val="24"/>
        </w:rPr>
      </w:pPr>
    </w:p>
    <w:p w14:paraId="3BE3636C" w14:textId="643BF3F7" w:rsidR="00593CB8" w:rsidRPr="00EF4B5D" w:rsidRDefault="00EF4B5D" w:rsidP="00593CB8">
      <w:pPr>
        <w:shd w:val="clear" w:color="auto" w:fill="FFFFFF"/>
        <w:spacing w:after="0" w:line="240" w:lineRule="auto"/>
        <w:rPr>
          <w:rFonts w:ascii="Amasis MT Pro Black" w:eastAsia="Times New Roman" w:hAnsi="Amasis MT Pro Black" w:cs="Arial"/>
          <w:color w:val="4472C4" w:themeColor="accent1"/>
          <w:sz w:val="32"/>
          <w:szCs w:val="32"/>
        </w:rPr>
      </w:pPr>
      <w:r w:rsidRPr="00EF4B5D">
        <w:rPr>
          <w:rFonts w:ascii="Amasis MT Pro Black" w:eastAsia="Times New Roman" w:hAnsi="Amasis MT Pro Black" w:cs="Arial"/>
          <w:color w:val="4472C4" w:themeColor="accent1"/>
          <w:sz w:val="32"/>
          <w:szCs w:val="32"/>
        </w:rPr>
        <w:t>Definition:</w:t>
      </w:r>
    </w:p>
    <w:p w14:paraId="086355A1" w14:textId="77777777" w:rsidR="00593CB8" w:rsidRDefault="00593CB8" w:rsidP="00593CB8">
      <w:pPr>
        <w:shd w:val="clear" w:color="auto" w:fill="FFFFFF"/>
        <w:spacing w:after="0" w:line="240" w:lineRule="auto"/>
        <w:rPr>
          <w:rFonts w:ascii="Arial" w:eastAsia="Times New Roman" w:hAnsi="Arial" w:cs="Arial"/>
          <w:color w:val="0E101A"/>
          <w:sz w:val="24"/>
          <w:szCs w:val="24"/>
        </w:rPr>
      </w:pPr>
    </w:p>
    <w:p w14:paraId="35F19D31" w14:textId="417ADD4D" w:rsidR="00593CB8" w:rsidRPr="00593CB8" w:rsidRDefault="00593CB8" w:rsidP="00593CB8">
      <w:pPr>
        <w:shd w:val="clear" w:color="auto" w:fill="FFFFFF"/>
        <w:spacing w:after="0" w:line="240" w:lineRule="auto"/>
        <w:ind w:firstLine="720"/>
        <w:rPr>
          <w:rFonts w:ascii="Arial" w:eastAsia="Times New Roman" w:hAnsi="Arial" w:cs="Arial"/>
          <w:color w:val="0E101A"/>
          <w:sz w:val="24"/>
          <w:szCs w:val="24"/>
        </w:rPr>
      </w:pPr>
      <w:r w:rsidRPr="00593CB8">
        <w:rPr>
          <w:rFonts w:ascii="Arial" w:eastAsia="Times New Roman" w:hAnsi="Arial" w:cs="Arial"/>
          <w:color w:val="0E101A"/>
          <w:sz w:val="24"/>
          <w:szCs w:val="24"/>
        </w:rPr>
        <w:t>HR analytics is</w:t>
      </w:r>
      <w:r w:rsidRPr="00593CB8">
        <w:rPr>
          <w:rFonts w:ascii="Arial" w:eastAsia="Times New Roman" w:hAnsi="Arial" w:cs="Arial"/>
          <w:color w:val="0E101A"/>
          <w:sz w:val="24"/>
          <w:szCs w:val="24"/>
        </w:rPr>
        <w:t xml:space="preserve"> a </w:t>
      </w:r>
      <w:r w:rsidR="00EF4B5D" w:rsidRPr="00593CB8">
        <w:rPr>
          <w:rFonts w:ascii="Arial" w:eastAsia="Times New Roman" w:hAnsi="Arial" w:cs="Arial"/>
          <w:color w:val="0E101A"/>
          <w:sz w:val="24"/>
          <w:szCs w:val="24"/>
        </w:rPr>
        <w:t>methodology that</w:t>
      </w:r>
      <w:r w:rsidRPr="00593CB8">
        <w:rPr>
          <w:rFonts w:ascii="Arial" w:eastAsia="Times New Roman" w:hAnsi="Arial" w:cs="Arial"/>
          <w:color w:val="0E101A"/>
          <w:sz w:val="24"/>
          <w:szCs w:val="24"/>
        </w:rPr>
        <w:t xml:space="preserve"> uses statistical tools and  techniques  to  unify and  evaluate</w:t>
      </w:r>
      <w:r>
        <w:rPr>
          <w:rFonts w:ascii="Arial" w:eastAsia="Times New Roman" w:hAnsi="Arial" w:cs="Arial"/>
          <w:color w:val="0E101A"/>
          <w:sz w:val="24"/>
          <w:szCs w:val="24"/>
        </w:rPr>
        <w:t xml:space="preserve"> employees’</w:t>
      </w:r>
      <w:r w:rsidRPr="00593CB8">
        <w:rPr>
          <w:rFonts w:ascii="Arial" w:eastAsia="Times New Roman" w:hAnsi="Arial" w:cs="Arial"/>
          <w:color w:val="0E101A"/>
          <w:sz w:val="24"/>
          <w:szCs w:val="24"/>
        </w:rPr>
        <w:t xml:space="preserve"> quantitative and qualitative data that helps in bringing out meaningful insights to develop better future decision </w:t>
      </w:r>
    </w:p>
    <w:p w14:paraId="11283DF1" w14:textId="77777777" w:rsidR="00593CB8" w:rsidRPr="00593CB8" w:rsidRDefault="00593CB8" w:rsidP="00593CB8">
      <w:pPr>
        <w:shd w:val="clear" w:color="auto" w:fill="FFFFFF"/>
        <w:spacing w:after="0" w:line="240" w:lineRule="auto"/>
        <w:rPr>
          <w:rFonts w:ascii="Arial" w:eastAsia="Times New Roman" w:hAnsi="Arial" w:cs="Arial"/>
          <w:color w:val="0E101A"/>
          <w:sz w:val="24"/>
          <w:szCs w:val="24"/>
        </w:rPr>
      </w:pPr>
      <w:r w:rsidRPr="00593CB8">
        <w:rPr>
          <w:rFonts w:ascii="Arial" w:eastAsia="Times New Roman" w:hAnsi="Arial" w:cs="Arial"/>
          <w:color w:val="0E101A"/>
          <w:sz w:val="24"/>
          <w:szCs w:val="24"/>
        </w:rPr>
        <w:t>making.</w:t>
      </w:r>
      <w:r w:rsidRPr="00593CB8">
        <w:rPr>
          <w:rFonts w:ascii="Arial" w:eastAsia="Times New Roman" w:hAnsi="Arial" w:cs="Arial"/>
          <w:color w:val="000000"/>
          <w:sz w:val="24"/>
          <w:szCs w:val="24"/>
        </w:rPr>
        <w:t xml:space="preserve"> </w:t>
      </w:r>
    </w:p>
    <w:p w14:paraId="6A2BDED4" w14:textId="4BA71D3B" w:rsidR="00593CB8" w:rsidRPr="00593CB8" w:rsidRDefault="00593CB8" w:rsidP="00EF4B5D">
      <w:pPr>
        <w:shd w:val="clear" w:color="auto" w:fill="FFFFFF"/>
        <w:spacing w:after="0" w:line="240" w:lineRule="auto"/>
        <w:ind w:firstLine="720"/>
        <w:rPr>
          <w:rFonts w:ascii="Arial" w:eastAsia="Times New Roman" w:hAnsi="Arial" w:cs="Arial"/>
          <w:color w:val="0E101A"/>
          <w:sz w:val="24"/>
          <w:szCs w:val="24"/>
        </w:rPr>
      </w:pPr>
      <w:r w:rsidRPr="00593CB8">
        <w:rPr>
          <w:rFonts w:ascii="Arial" w:eastAsia="Times New Roman" w:hAnsi="Arial" w:cs="Arial"/>
          <w:color w:val="0E101A"/>
          <w:sz w:val="24"/>
          <w:szCs w:val="24"/>
        </w:rPr>
        <w:t xml:space="preserve">HR analytics is an experimental approach that uses software and method based on HR metrics to provide reliable and justifiable human capital results impact effectively and efficiently.  </w:t>
      </w:r>
    </w:p>
    <w:p w14:paraId="301049BA" w14:textId="77777777" w:rsidR="00593CB8" w:rsidRPr="00593CB8" w:rsidRDefault="00593CB8" w:rsidP="00593CB8">
      <w:pPr>
        <w:shd w:val="clear" w:color="auto" w:fill="FFFFFF"/>
        <w:spacing w:after="0" w:line="240" w:lineRule="auto"/>
        <w:rPr>
          <w:rFonts w:ascii="Arial" w:eastAsia="Times New Roman" w:hAnsi="Arial" w:cs="Arial"/>
          <w:color w:val="0E101A"/>
          <w:sz w:val="24"/>
          <w:szCs w:val="24"/>
        </w:rPr>
      </w:pPr>
      <w:r w:rsidRPr="00593CB8">
        <w:rPr>
          <w:rFonts w:ascii="Arial" w:eastAsia="Times New Roman" w:hAnsi="Arial" w:cs="Arial"/>
          <w:color w:val="0E101A"/>
          <w:sz w:val="24"/>
          <w:szCs w:val="24"/>
        </w:rPr>
        <w:t xml:space="preserve"> </w:t>
      </w:r>
    </w:p>
    <w:p w14:paraId="7BE92ED2" w14:textId="10FA9133" w:rsidR="00593CB8" w:rsidRPr="00593CB8" w:rsidRDefault="00593CB8" w:rsidP="00593CB8">
      <w:pPr>
        <w:shd w:val="clear" w:color="auto" w:fill="FFFFFF"/>
        <w:spacing w:after="0" w:line="240" w:lineRule="auto"/>
        <w:rPr>
          <w:rFonts w:ascii="Arial" w:eastAsia="Times New Roman" w:hAnsi="Arial" w:cs="Arial"/>
          <w:color w:val="0E101A"/>
          <w:sz w:val="24"/>
          <w:szCs w:val="24"/>
        </w:rPr>
      </w:pPr>
      <w:r w:rsidRPr="00593CB8">
        <w:rPr>
          <w:rFonts w:ascii="Arial" w:eastAsia="Times New Roman" w:hAnsi="Arial" w:cs="Arial"/>
          <w:color w:val="0E101A"/>
          <w:sz w:val="24"/>
          <w:szCs w:val="24"/>
        </w:rPr>
        <w:t xml:space="preserve">HR analytics is a data-driven framework that understands and evaluates the relationship between </w:t>
      </w:r>
      <w:r w:rsidR="00EF4B5D">
        <w:rPr>
          <w:rFonts w:ascii="Arial" w:eastAsia="Times New Roman" w:hAnsi="Arial" w:cs="Arial"/>
          <w:color w:val="0E101A"/>
          <w:sz w:val="24"/>
          <w:szCs w:val="24"/>
        </w:rPr>
        <w:t xml:space="preserve">the </w:t>
      </w:r>
      <w:r w:rsidRPr="00593CB8">
        <w:rPr>
          <w:rFonts w:ascii="Arial" w:eastAsia="Times New Roman" w:hAnsi="Arial" w:cs="Arial"/>
          <w:color w:val="0E101A"/>
          <w:sz w:val="24"/>
          <w:szCs w:val="24"/>
        </w:rPr>
        <w:t xml:space="preserve">workforce </w:t>
      </w:r>
    </w:p>
    <w:p w14:paraId="3BB62EB7" w14:textId="77777777" w:rsidR="00593CB8" w:rsidRPr="00593CB8" w:rsidRDefault="00593CB8" w:rsidP="00593CB8">
      <w:pPr>
        <w:shd w:val="clear" w:color="auto" w:fill="FFFFFF"/>
        <w:spacing w:after="0" w:line="0" w:lineRule="auto"/>
        <w:rPr>
          <w:rFonts w:ascii="Arial" w:eastAsia="Times New Roman" w:hAnsi="Arial" w:cs="Arial"/>
          <w:color w:val="0E101A"/>
          <w:sz w:val="24"/>
          <w:szCs w:val="24"/>
        </w:rPr>
      </w:pPr>
      <w:r w:rsidRPr="00593CB8">
        <w:rPr>
          <w:rFonts w:ascii="Arial" w:eastAsia="Times New Roman" w:hAnsi="Arial" w:cs="Arial"/>
          <w:color w:val="0E101A"/>
          <w:sz w:val="24"/>
          <w:szCs w:val="24"/>
        </w:rPr>
        <w:t xml:space="preserve">problems and employee’s performance by driving new insights through existing insights. </w:t>
      </w:r>
    </w:p>
    <w:p w14:paraId="26001C14" w14:textId="5FC640D2" w:rsidR="00593CB8" w:rsidRPr="00593CB8" w:rsidRDefault="00593CB8" w:rsidP="00593CB8">
      <w:pPr>
        <w:shd w:val="clear" w:color="auto" w:fill="FFFFFF"/>
        <w:spacing w:after="0" w:line="240" w:lineRule="auto"/>
        <w:rPr>
          <w:rFonts w:ascii="Arial" w:eastAsia="Times New Roman" w:hAnsi="Arial" w:cs="Arial"/>
          <w:color w:val="0E101A"/>
          <w:sz w:val="24"/>
          <w:szCs w:val="24"/>
        </w:rPr>
      </w:pPr>
      <w:r w:rsidRPr="00593CB8">
        <w:rPr>
          <w:rFonts w:ascii="Arial" w:eastAsia="Times New Roman" w:hAnsi="Arial" w:cs="Arial"/>
          <w:color w:val="0E101A"/>
          <w:sz w:val="24"/>
          <w:szCs w:val="24"/>
        </w:rPr>
        <w:t xml:space="preserve">HR Analytics is HRM innovation enabled by companies to </w:t>
      </w:r>
      <w:r w:rsidR="00EF4B5D">
        <w:rPr>
          <w:rFonts w:ascii="Arial" w:eastAsia="Times New Roman" w:hAnsi="Arial" w:cs="Arial"/>
          <w:color w:val="0E101A"/>
          <w:sz w:val="24"/>
          <w:szCs w:val="24"/>
        </w:rPr>
        <w:t>analyze</w:t>
      </w:r>
      <w:r w:rsidRPr="00593CB8">
        <w:rPr>
          <w:rFonts w:ascii="Arial" w:eastAsia="Times New Roman" w:hAnsi="Arial" w:cs="Arial"/>
          <w:color w:val="0E101A"/>
          <w:sz w:val="24"/>
          <w:szCs w:val="24"/>
        </w:rPr>
        <w:t xml:space="preserve"> HR data, processes, </w:t>
      </w:r>
      <w:r w:rsidR="00EF4B5D">
        <w:rPr>
          <w:rFonts w:ascii="Arial" w:eastAsia="Times New Roman" w:hAnsi="Arial" w:cs="Arial"/>
          <w:color w:val="0E101A"/>
          <w:sz w:val="24"/>
          <w:szCs w:val="24"/>
        </w:rPr>
        <w:t xml:space="preserve">and </w:t>
      </w:r>
      <w:r w:rsidRPr="00593CB8">
        <w:rPr>
          <w:rFonts w:ascii="Arial" w:eastAsia="Times New Roman" w:hAnsi="Arial" w:cs="Arial"/>
          <w:color w:val="0E101A"/>
          <w:sz w:val="24"/>
          <w:szCs w:val="24"/>
        </w:rPr>
        <w:t xml:space="preserve">human capital </w:t>
      </w:r>
      <w:r w:rsidR="00EF4B5D" w:rsidRPr="00593CB8">
        <w:rPr>
          <w:rFonts w:ascii="Arial" w:eastAsia="Times New Roman" w:hAnsi="Arial" w:cs="Arial"/>
          <w:color w:val="0E101A"/>
          <w:sz w:val="24"/>
          <w:szCs w:val="24"/>
        </w:rPr>
        <w:t>statically.</w:t>
      </w:r>
      <w:r w:rsidRPr="00593CB8">
        <w:rPr>
          <w:rFonts w:ascii="Arial" w:eastAsia="Times New Roman" w:hAnsi="Arial" w:cs="Arial"/>
          <w:color w:val="0E101A"/>
          <w:sz w:val="24"/>
          <w:szCs w:val="24"/>
        </w:rPr>
        <w:t xml:space="preserve"> for making data-driven decision making and ignoring the process of </w:t>
      </w:r>
      <w:r w:rsidR="00EF4B5D">
        <w:rPr>
          <w:rFonts w:ascii="Arial" w:eastAsia="Times New Roman" w:hAnsi="Arial" w:cs="Arial"/>
          <w:color w:val="0E101A"/>
          <w:sz w:val="24"/>
          <w:szCs w:val="24"/>
        </w:rPr>
        <w:t xml:space="preserve">a </w:t>
      </w:r>
      <w:r w:rsidRPr="00593CB8">
        <w:rPr>
          <w:rFonts w:ascii="Arial" w:eastAsia="Times New Roman" w:hAnsi="Arial" w:cs="Arial"/>
          <w:color w:val="0E101A"/>
          <w:sz w:val="24"/>
          <w:szCs w:val="24"/>
        </w:rPr>
        <w:t xml:space="preserve">gut feeling. This tool helps </w:t>
      </w:r>
      <w:r w:rsidR="00EF4B5D" w:rsidRPr="00EF4B5D">
        <w:rPr>
          <w:rFonts w:ascii="Arial" w:eastAsia="Times New Roman" w:hAnsi="Arial" w:cs="Arial"/>
          <w:color w:val="0E101A"/>
          <w:sz w:val="24"/>
          <w:szCs w:val="24"/>
        </w:rPr>
        <w:t xml:space="preserve">make better decisions and test the HR department's </w:t>
      </w:r>
      <w:r w:rsidR="00EF4B5D" w:rsidRPr="00EF4B5D">
        <w:rPr>
          <w:rFonts w:ascii="Arial" w:eastAsia="Times New Roman" w:hAnsi="Arial" w:cs="Arial"/>
          <w:color w:val="0E101A"/>
          <w:sz w:val="24"/>
          <w:szCs w:val="24"/>
        </w:rPr>
        <w:t>effectiveness</w:t>
      </w:r>
      <w:r w:rsidR="00EF4B5D" w:rsidRPr="00593CB8">
        <w:rPr>
          <w:rFonts w:ascii="Arial" w:eastAsia="Times New Roman" w:hAnsi="Arial" w:cs="Arial"/>
          <w:color w:val="0E101A"/>
          <w:sz w:val="24"/>
          <w:szCs w:val="24"/>
        </w:rPr>
        <w:t xml:space="preserve"> </w:t>
      </w:r>
      <w:r w:rsidR="00EF4B5D">
        <w:rPr>
          <w:rFonts w:ascii="Arial" w:eastAsia="Times New Roman" w:hAnsi="Arial" w:cs="Arial"/>
          <w:color w:val="0E101A"/>
          <w:sz w:val="24"/>
          <w:szCs w:val="24"/>
        </w:rPr>
        <w:t>toward</w:t>
      </w:r>
      <w:r w:rsidRPr="00593CB8">
        <w:rPr>
          <w:rFonts w:ascii="Arial" w:eastAsia="Times New Roman" w:hAnsi="Arial" w:cs="Arial"/>
          <w:color w:val="0E101A"/>
          <w:sz w:val="24"/>
          <w:szCs w:val="24"/>
        </w:rPr>
        <w:t xml:space="preserve"> business goals. HRIS has provided a way </w:t>
      </w:r>
      <w:r w:rsidR="00EF4B5D">
        <w:rPr>
          <w:rFonts w:ascii="Arial" w:eastAsia="Times New Roman" w:hAnsi="Arial" w:cs="Arial"/>
          <w:color w:val="0E101A"/>
          <w:sz w:val="24"/>
          <w:szCs w:val="24"/>
        </w:rPr>
        <w:t>for</w:t>
      </w:r>
      <w:r w:rsidRPr="00593CB8">
        <w:rPr>
          <w:rFonts w:ascii="Arial" w:eastAsia="Times New Roman" w:hAnsi="Arial" w:cs="Arial"/>
          <w:color w:val="0E101A"/>
          <w:sz w:val="24"/>
          <w:szCs w:val="24"/>
        </w:rPr>
        <w:t xml:space="preserve"> HR analytics to grow and develop as it includes some limited analytics solutions within its system.</w:t>
      </w:r>
    </w:p>
    <w:p w14:paraId="4F98329A" w14:textId="4ED02ED4" w:rsidR="00394712" w:rsidRDefault="00394712">
      <w:pPr>
        <w:rPr>
          <w:rFonts w:ascii="Arial" w:hAnsi="Arial" w:cs="Arial"/>
          <w:sz w:val="24"/>
          <w:szCs w:val="24"/>
        </w:rPr>
      </w:pPr>
    </w:p>
    <w:p w14:paraId="25817EED" w14:textId="640EF53C" w:rsidR="00EF4B5D" w:rsidRDefault="00EF4B5D" w:rsidP="00EF4B5D">
      <w:pPr>
        <w:shd w:val="clear" w:color="auto" w:fill="FFFFFF"/>
        <w:spacing w:after="0" w:line="240" w:lineRule="auto"/>
        <w:rPr>
          <w:rFonts w:ascii="Amasis MT Pro Black" w:hAnsi="Amasis MT Pro Black"/>
          <w:color w:val="4472C4" w:themeColor="accent1"/>
          <w:sz w:val="32"/>
          <w:szCs w:val="32"/>
          <w:shd w:val="clear" w:color="auto" w:fill="FFFFFF"/>
        </w:rPr>
      </w:pPr>
      <w:r w:rsidRPr="00EF4B5D">
        <w:rPr>
          <w:rFonts w:ascii="Amasis MT Pro Black" w:hAnsi="Amasis MT Pro Black"/>
          <w:color w:val="4472C4" w:themeColor="accent1"/>
          <w:sz w:val="32"/>
          <w:szCs w:val="32"/>
          <w:shd w:val="clear" w:color="auto" w:fill="FFFFFF"/>
        </w:rPr>
        <w:t>ROLE OF HUMAN RESOURCE ANALYTICS IN HUMAN RESOURCES</w:t>
      </w:r>
      <w:r>
        <w:rPr>
          <w:rFonts w:ascii="Amasis MT Pro Black" w:hAnsi="Amasis MT Pro Black"/>
          <w:color w:val="4472C4" w:themeColor="accent1"/>
          <w:sz w:val="32"/>
          <w:szCs w:val="32"/>
          <w:shd w:val="clear" w:color="auto" w:fill="FFFFFF"/>
        </w:rPr>
        <w:t>:</w:t>
      </w:r>
    </w:p>
    <w:p w14:paraId="2CE2EB5F" w14:textId="77777777" w:rsidR="00EF4B5D" w:rsidRPr="00EF4B5D" w:rsidRDefault="00EF4B5D" w:rsidP="00EF4B5D">
      <w:pPr>
        <w:shd w:val="clear" w:color="auto" w:fill="FFFFFF"/>
        <w:spacing w:after="0" w:line="240" w:lineRule="auto"/>
        <w:rPr>
          <w:rFonts w:ascii="Amasis MT Pro Black" w:eastAsia="Times New Roman" w:hAnsi="Amasis MT Pro Black" w:cs="Arial"/>
          <w:color w:val="4472C4" w:themeColor="accent1"/>
          <w:sz w:val="32"/>
          <w:szCs w:val="32"/>
        </w:rPr>
      </w:pPr>
    </w:p>
    <w:p w14:paraId="53B8E98B" w14:textId="0F362921" w:rsidR="00EF4B5D" w:rsidRDefault="00EF4B5D" w:rsidP="00EF4B5D">
      <w:pPr>
        <w:shd w:val="clear" w:color="auto" w:fill="FFFFFF"/>
        <w:spacing w:after="0" w:line="240" w:lineRule="auto"/>
        <w:rPr>
          <w:rFonts w:ascii="Arial" w:eastAsia="Times New Roman" w:hAnsi="Arial" w:cs="Arial"/>
          <w:color w:val="0E101A"/>
          <w:sz w:val="24"/>
          <w:szCs w:val="24"/>
        </w:rPr>
      </w:pPr>
      <w:r w:rsidRPr="00EF4B5D">
        <w:rPr>
          <w:rFonts w:ascii="Arial" w:eastAsia="Times New Roman" w:hAnsi="Arial" w:cs="Arial"/>
          <w:color w:val="0E101A"/>
          <w:sz w:val="24"/>
          <w:szCs w:val="24"/>
        </w:rPr>
        <w:t>HR analytics plays a significant role in human resources. Using analytical techniques</w:t>
      </w:r>
      <w:r>
        <w:rPr>
          <w:rFonts w:ascii="Arial" w:eastAsia="Times New Roman" w:hAnsi="Arial" w:cs="Arial"/>
          <w:color w:val="0E101A"/>
          <w:sz w:val="24"/>
          <w:szCs w:val="24"/>
        </w:rPr>
        <w:t>, HR functions can grow faster and have</w:t>
      </w:r>
      <w:r w:rsidRPr="00EF4B5D">
        <w:rPr>
          <w:rFonts w:ascii="Arial" w:eastAsia="Times New Roman" w:hAnsi="Arial" w:cs="Arial"/>
          <w:color w:val="0E101A"/>
          <w:sz w:val="24"/>
          <w:szCs w:val="24"/>
        </w:rPr>
        <w:t xml:space="preserve"> evidence-based </w:t>
      </w:r>
      <w:r>
        <w:rPr>
          <w:rFonts w:ascii="Arial" w:eastAsia="Times New Roman" w:hAnsi="Arial" w:cs="Arial"/>
          <w:color w:val="0E101A"/>
          <w:sz w:val="24"/>
          <w:szCs w:val="24"/>
        </w:rPr>
        <w:t>decision-making</w:t>
      </w:r>
      <w:r w:rsidRPr="00EF4B5D">
        <w:rPr>
          <w:rFonts w:ascii="Arial" w:eastAsia="Times New Roman" w:hAnsi="Arial" w:cs="Arial"/>
          <w:color w:val="0E101A"/>
          <w:sz w:val="24"/>
          <w:szCs w:val="24"/>
        </w:rPr>
        <w:t xml:space="preserve">. HR </w:t>
      </w:r>
      <w:r w:rsidRPr="00EF4B5D">
        <w:rPr>
          <w:rFonts w:ascii="Arial" w:eastAsia="Times New Roman" w:hAnsi="Arial" w:cs="Arial"/>
          <w:color w:val="0E101A"/>
          <w:sz w:val="24"/>
          <w:szCs w:val="24"/>
        </w:rPr>
        <w:t>analytics gathers</w:t>
      </w:r>
      <w:r w:rsidRPr="00EF4B5D">
        <w:rPr>
          <w:rFonts w:ascii="Arial" w:eastAsia="Times New Roman" w:hAnsi="Arial" w:cs="Arial"/>
          <w:color w:val="0E101A"/>
          <w:sz w:val="24"/>
          <w:szCs w:val="24"/>
        </w:rPr>
        <w:t xml:space="preserve"> </w:t>
      </w:r>
      <w:r>
        <w:rPr>
          <w:rFonts w:ascii="Arial" w:eastAsia="Times New Roman" w:hAnsi="Arial" w:cs="Arial"/>
          <w:color w:val="0E101A"/>
          <w:sz w:val="24"/>
          <w:szCs w:val="24"/>
        </w:rPr>
        <w:t>assess</w:t>
      </w:r>
      <w:r w:rsidRPr="00EF4B5D">
        <w:rPr>
          <w:rFonts w:ascii="Arial" w:eastAsia="Times New Roman" w:hAnsi="Arial" w:cs="Arial"/>
          <w:color w:val="0E101A"/>
          <w:sz w:val="24"/>
          <w:szCs w:val="24"/>
        </w:rPr>
        <w:t xml:space="preserve"> previous </w:t>
      </w:r>
      <w:r w:rsidRPr="00EF4B5D">
        <w:rPr>
          <w:rFonts w:ascii="Arial" w:eastAsia="Times New Roman" w:hAnsi="Arial" w:cs="Arial"/>
          <w:color w:val="0E101A"/>
          <w:sz w:val="24"/>
          <w:szCs w:val="24"/>
        </w:rPr>
        <w:t>information</w:t>
      </w:r>
      <w:r w:rsidR="00027B91">
        <w:rPr>
          <w:rFonts w:ascii="Arial" w:eastAsia="Times New Roman" w:hAnsi="Arial" w:cs="Arial"/>
          <w:color w:val="0E101A"/>
          <w:sz w:val="24"/>
          <w:szCs w:val="24"/>
        </w:rPr>
        <w:t xml:space="preserve">, </w:t>
      </w:r>
      <w:r w:rsidRPr="00EF4B5D">
        <w:rPr>
          <w:rFonts w:ascii="Arial" w:eastAsia="Times New Roman" w:hAnsi="Arial" w:cs="Arial"/>
          <w:color w:val="0E101A"/>
          <w:sz w:val="24"/>
          <w:szCs w:val="24"/>
        </w:rPr>
        <w:t>which provides</w:t>
      </w:r>
      <w:r>
        <w:rPr>
          <w:rFonts w:ascii="Arial" w:eastAsia="Times New Roman" w:hAnsi="Arial" w:cs="Arial"/>
          <w:color w:val="0E101A"/>
          <w:sz w:val="24"/>
          <w:szCs w:val="24"/>
        </w:rPr>
        <w:t xml:space="preserve"> </w:t>
      </w:r>
      <w:r w:rsidRPr="00EF4B5D">
        <w:rPr>
          <w:rFonts w:ascii="Arial" w:eastAsia="Times New Roman" w:hAnsi="Arial" w:cs="Arial"/>
          <w:color w:val="0E101A"/>
          <w:sz w:val="24"/>
          <w:szCs w:val="24"/>
        </w:rPr>
        <w:t>organizations with</w:t>
      </w:r>
      <w:r>
        <w:rPr>
          <w:rFonts w:ascii="Arial" w:eastAsia="Times New Roman" w:hAnsi="Arial" w:cs="Arial"/>
          <w:color w:val="0E101A"/>
          <w:sz w:val="24"/>
          <w:szCs w:val="24"/>
        </w:rPr>
        <w:t xml:space="preserve"> </w:t>
      </w:r>
      <w:r w:rsidRPr="00EF4B5D">
        <w:rPr>
          <w:rFonts w:ascii="Arial" w:eastAsia="Times New Roman" w:hAnsi="Arial" w:cs="Arial"/>
          <w:color w:val="0E101A"/>
          <w:sz w:val="24"/>
          <w:szCs w:val="24"/>
        </w:rPr>
        <w:t>positive and negative</w:t>
      </w:r>
      <w:r>
        <w:rPr>
          <w:rFonts w:ascii="Arial" w:eastAsia="Times New Roman" w:hAnsi="Arial" w:cs="Arial"/>
          <w:color w:val="0E101A"/>
          <w:sz w:val="24"/>
          <w:szCs w:val="24"/>
        </w:rPr>
        <w:t xml:space="preserve"> </w:t>
      </w:r>
      <w:r w:rsidRPr="00EF4B5D">
        <w:rPr>
          <w:rFonts w:ascii="Arial" w:eastAsia="Times New Roman" w:hAnsi="Arial" w:cs="Arial"/>
          <w:color w:val="0E101A"/>
          <w:sz w:val="24"/>
          <w:szCs w:val="24"/>
        </w:rPr>
        <w:t>trends. It evaluates the</w:t>
      </w:r>
      <w:r>
        <w:rPr>
          <w:rFonts w:ascii="Arial" w:eastAsia="Times New Roman" w:hAnsi="Arial" w:cs="Arial"/>
          <w:color w:val="0E101A"/>
          <w:sz w:val="24"/>
          <w:szCs w:val="24"/>
        </w:rPr>
        <w:t xml:space="preserve"> </w:t>
      </w:r>
      <w:r w:rsidRPr="00EF4B5D">
        <w:rPr>
          <w:rFonts w:ascii="Arial" w:eastAsia="Times New Roman" w:hAnsi="Arial" w:cs="Arial"/>
          <w:color w:val="0E101A"/>
          <w:sz w:val="24"/>
          <w:szCs w:val="24"/>
        </w:rPr>
        <w:t xml:space="preserve">organizational </w:t>
      </w:r>
      <w:r>
        <w:rPr>
          <w:rFonts w:ascii="Arial" w:eastAsia="Times New Roman" w:hAnsi="Arial" w:cs="Arial"/>
          <w:color w:val="0E101A"/>
          <w:sz w:val="24"/>
          <w:szCs w:val="24"/>
        </w:rPr>
        <w:t>performance</w:t>
      </w:r>
      <w:r w:rsidRPr="00EF4B5D">
        <w:rPr>
          <w:rFonts w:ascii="Arial" w:eastAsia="Times New Roman" w:hAnsi="Arial" w:cs="Arial"/>
          <w:color w:val="0E101A"/>
          <w:sz w:val="24"/>
          <w:szCs w:val="24"/>
        </w:rPr>
        <w:t xml:space="preserve"> against its competitors easily. HR analytics plays a major role in workforce planning, competitive advantage, employee acquisition to employee retention, leveraging data, developing insights and models for </w:t>
      </w:r>
      <w:r w:rsidR="00027B91">
        <w:rPr>
          <w:rFonts w:ascii="Arial" w:eastAsia="Times New Roman" w:hAnsi="Arial" w:cs="Arial"/>
          <w:color w:val="0E101A"/>
          <w:sz w:val="24"/>
          <w:szCs w:val="24"/>
        </w:rPr>
        <w:t xml:space="preserve">the </w:t>
      </w:r>
      <w:r w:rsidRPr="00EF4B5D">
        <w:rPr>
          <w:rFonts w:ascii="Arial" w:eastAsia="Times New Roman" w:hAnsi="Arial" w:cs="Arial"/>
          <w:color w:val="0E101A"/>
          <w:sz w:val="24"/>
          <w:szCs w:val="24"/>
        </w:rPr>
        <w:t xml:space="preserve">organization, </w:t>
      </w:r>
      <w:r>
        <w:rPr>
          <w:rFonts w:ascii="Arial" w:eastAsia="Times New Roman" w:hAnsi="Arial" w:cs="Arial"/>
          <w:color w:val="0E101A"/>
          <w:sz w:val="24"/>
          <w:szCs w:val="24"/>
        </w:rPr>
        <w:t>helping</w:t>
      </w:r>
      <w:r w:rsidRPr="00EF4B5D">
        <w:rPr>
          <w:rFonts w:ascii="Arial" w:eastAsia="Times New Roman" w:hAnsi="Arial" w:cs="Arial"/>
          <w:color w:val="0E101A"/>
          <w:sz w:val="24"/>
          <w:szCs w:val="24"/>
        </w:rPr>
        <w:t xml:space="preserve"> in performance management, data manipulation, selecting suitable </w:t>
      </w:r>
      <w:r w:rsidR="00010945">
        <w:rPr>
          <w:rFonts w:ascii="Arial" w:eastAsia="Times New Roman" w:hAnsi="Arial" w:cs="Arial"/>
          <w:color w:val="0E101A"/>
          <w:sz w:val="24"/>
          <w:szCs w:val="24"/>
        </w:rPr>
        <w:t>modelling</w:t>
      </w:r>
      <w:r w:rsidRPr="00EF4B5D">
        <w:rPr>
          <w:rFonts w:ascii="Arial" w:eastAsia="Times New Roman" w:hAnsi="Arial" w:cs="Arial"/>
          <w:color w:val="0E101A"/>
          <w:sz w:val="24"/>
          <w:szCs w:val="24"/>
        </w:rPr>
        <w:t xml:space="preserve"> techniques, and others. </w:t>
      </w:r>
    </w:p>
    <w:p w14:paraId="1F5C4B96" w14:textId="77777777" w:rsidR="00027B91" w:rsidRPr="00EF4B5D" w:rsidRDefault="00027B91" w:rsidP="00EF4B5D">
      <w:pPr>
        <w:shd w:val="clear" w:color="auto" w:fill="FFFFFF"/>
        <w:spacing w:after="0" w:line="240" w:lineRule="auto"/>
        <w:rPr>
          <w:rFonts w:ascii="Arial" w:eastAsia="Times New Roman" w:hAnsi="Arial" w:cs="Arial"/>
          <w:color w:val="0E101A"/>
          <w:sz w:val="24"/>
          <w:szCs w:val="24"/>
        </w:rPr>
      </w:pPr>
    </w:p>
    <w:p w14:paraId="23A14C64" w14:textId="5CCA0D90" w:rsidR="00EF4B5D" w:rsidRDefault="00027B91" w:rsidP="00027B91">
      <w:pPr>
        <w:jc w:val="center"/>
        <w:rPr>
          <w:rFonts w:ascii="Arial" w:hAnsi="Arial" w:cs="Arial"/>
          <w:sz w:val="24"/>
          <w:szCs w:val="24"/>
        </w:rPr>
      </w:pPr>
      <w:r w:rsidRPr="00027B91">
        <w:rPr>
          <w:rFonts w:ascii="Arial" w:hAnsi="Arial" w:cs="Arial"/>
          <w:sz w:val="24"/>
          <w:szCs w:val="24"/>
        </w:rPr>
        <w:drawing>
          <wp:inline distT="0" distB="0" distL="0" distR="0" wp14:anchorId="0E0031A7" wp14:editId="710E9DE8">
            <wp:extent cx="3067050" cy="280438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3068940" cy="2806108"/>
                    </a:xfrm>
                    <a:prstGeom prst="rect">
                      <a:avLst/>
                    </a:prstGeom>
                  </pic:spPr>
                </pic:pic>
              </a:graphicData>
            </a:graphic>
          </wp:inline>
        </w:drawing>
      </w:r>
    </w:p>
    <w:p w14:paraId="4E774007" w14:textId="72F876F7" w:rsidR="00E24419" w:rsidRPr="00E24419" w:rsidRDefault="00E24419" w:rsidP="00E24419">
      <w:pPr>
        <w:rPr>
          <w:rFonts w:ascii="Amasis MT Pro Black" w:hAnsi="Amasis MT Pro Black" w:cs="Arial"/>
          <w:color w:val="4472C4" w:themeColor="accent1"/>
          <w:sz w:val="32"/>
          <w:szCs w:val="32"/>
        </w:rPr>
      </w:pPr>
      <w:r w:rsidRPr="00E24419">
        <w:rPr>
          <w:rFonts w:ascii="Amasis MT Pro Black" w:hAnsi="Amasis MT Pro Black" w:cs="Arial"/>
          <w:color w:val="4472C4" w:themeColor="accent1"/>
          <w:sz w:val="32"/>
          <w:szCs w:val="32"/>
        </w:rPr>
        <w:lastRenderedPageBreak/>
        <w:t>Requirements of HR:</w:t>
      </w:r>
    </w:p>
    <w:p w14:paraId="25058F51" w14:textId="7A385D12" w:rsidR="00E24419" w:rsidRPr="00311616" w:rsidRDefault="00E24419" w:rsidP="00E24419">
      <w:pPr>
        <w:pStyle w:val="ListParagraph"/>
        <w:numPr>
          <w:ilvl w:val="0"/>
          <w:numId w:val="3"/>
        </w:numPr>
        <w:rPr>
          <w:rFonts w:ascii="Amasis MT Pro Black" w:hAnsi="Amasis MT Pro Black" w:cs="Arial"/>
          <w:sz w:val="32"/>
          <w:szCs w:val="32"/>
        </w:rPr>
      </w:pPr>
      <w:r w:rsidRPr="00311616">
        <w:rPr>
          <w:rFonts w:ascii="Arial" w:hAnsi="Arial" w:cs="Arial"/>
          <w:sz w:val="24"/>
          <w:szCs w:val="24"/>
        </w:rPr>
        <w:t xml:space="preserve">Total count of the employees, employees’ age, status, </w:t>
      </w:r>
    </w:p>
    <w:p w14:paraId="38CF6F35" w14:textId="4ECB9958" w:rsidR="00E24419" w:rsidRPr="00311616" w:rsidRDefault="00E24419" w:rsidP="00E24419">
      <w:pPr>
        <w:pStyle w:val="ListParagraph"/>
        <w:numPr>
          <w:ilvl w:val="0"/>
          <w:numId w:val="3"/>
        </w:numPr>
        <w:rPr>
          <w:rFonts w:ascii="Amasis MT Pro Black" w:hAnsi="Amasis MT Pro Black" w:cs="Arial"/>
          <w:sz w:val="32"/>
          <w:szCs w:val="32"/>
        </w:rPr>
      </w:pPr>
      <w:r w:rsidRPr="00311616">
        <w:rPr>
          <w:rFonts w:ascii="Arial" w:hAnsi="Arial" w:cs="Arial"/>
          <w:sz w:val="24"/>
          <w:szCs w:val="24"/>
        </w:rPr>
        <w:t>Employees attrition rate, Gender of the employee.</w:t>
      </w:r>
    </w:p>
    <w:p w14:paraId="73C6AF5D" w14:textId="6B36830C" w:rsidR="00E24419" w:rsidRPr="00311616" w:rsidRDefault="00E24419" w:rsidP="00E24419">
      <w:pPr>
        <w:pStyle w:val="ListParagraph"/>
        <w:numPr>
          <w:ilvl w:val="0"/>
          <w:numId w:val="3"/>
        </w:numPr>
        <w:rPr>
          <w:rFonts w:ascii="Amasis MT Pro Black" w:hAnsi="Amasis MT Pro Black" w:cs="Arial"/>
          <w:sz w:val="32"/>
          <w:szCs w:val="32"/>
        </w:rPr>
      </w:pPr>
      <w:r w:rsidRPr="00311616">
        <w:rPr>
          <w:rFonts w:ascii="Arial" w:hAnsi="Arial" w:cs="Arial"/>
          <w:sz w:val="24"/>
          <w:szCs w:val="24"/>
        </w:rPr>
        <w:t>Whether Employees are satisfied or not with the job and their work!</w:t>
      </w:r>
    </w:p>
    <w:p w14:paraId="254E6609" w14:textId="037261F7" w:rsidR="00E24419" w:rsidRPr="00311616" w:rsidRDefault="00E24419" w:rsidP="00E24419">
      <w:pPr>
        <w:pStyle w:val="ListParagraph"/>
        <w:numPr>
          <w:ilvl w:val="0"/>
          <w:numId w:val="3"/>
        </w:numPr>
        <w:rPr>
          <w:rFonts w:ascii="Amasis MT Pro Black" w:hAnsi="Amasis MT Pro Black" w:cs="Arial"/>
          <w:sz w:val="32"/>
          <w:szCs w:val="32"/>
        </w:rPr>
      </w:pPr>
      <w:r w:rsidRPr="00311616">
        <w:rPr>
          <w:rFonts w:ascii="Arial" w:hAnsi="Arial" w:cs="Arial"/>
          <w:sz w:val="24"/>
          <w:szCs w:val="24"/>
        </w:rPr>
        <w:t>At which age group company should focus on the employees when an employee will not leave the company and stay in the company for a long period of time? Etc to check the HR role is important.</w:t>
      </w:r>
    </w:p>
    <w:p w14:paraId="5624E3A5" w14:textId="77777777" w:rsidR="00E24419" w:rsidRPr="00E24419" w:rsidRDefault="00E24419" w:rsidP="00E24419">
      <w:pPr>
        <w:pStyle w:val="ListParagraph"/>
        <w:rPr>
          <w:rFonts w:ascii="Amasis MT Pro Black" w:hAnsi="Amasis MT Pro Black" w:cs="Arial"/>
          <w:color w:val="4472C4" w:themeColor="accent1"/>
          <w:sz w:val="32"/>
          <w:szCs w:val="32"/>
        </w:rPr>
      </w:pPr>
    </w:p>
    <w:p w14:paraId="4397E3EF" w14:textId="6089E43B" w:rsidR="00027B91" w:rsidRPr="00010945" w:rsidRDefault="00010945" w:rsidP="00010945">
      <w:pPr>
        <w:rPr>
          <w:rFonts w:ascii="Amasis MT Pro Black" w:hAnsi="Amasis MT Pro Black" w:cs="Arial"/>
          <w:sz w:val="32"/>
          <w:szCs w:val="32"/>
        </w:rPr>
      </w:pPr>
      <w:r w:rsidRPr="00010945">
        <w:rPr>
          <w:rFonts w:ascii="Amasis MT Pro Black" w:hAnsi="Amasis MT Pro Black" w:cs="Arial"/>
          <w:color w:val="4472C4" w:themeColor="accent1"/>
          <w:sz w:val="32"/>
          <w:szCs w:val="32"/>
        </w:rPr>
        <w:t xml:space="preserve">Technical </w:t>
      </w:r>
      <w:r w:rsidR="00F73AA9">
        <w:rPr>
          <w:rFonts w:ascii="Amasis MT Pro Black" w:hAnsi="Amasis MT Pro Black" w:cs="Arial"/>
          <w:color w:val="4472C4" w:themeColor="accent1"/>
          <w:sz w:val="32"/>
          <w:szCs w:val="32"/>
        </w:rPr>
        <w:t>Stack</w:t>
      </w:r>
      <w:r w:rsidRPr="00010945">
        <w:rPr>
          <w:rFonts w:ascii="Amasis MT Pro Black" w:hAnsi="Amasis MT Pro Black" w:cs="Arial"/>
          <w:color w:val="4472C4" w:themeColor="accent1"/>
          <w:sz w:val="32"/>
          <w:szCs w:val="32"/>
        </w:rPr>
        <w:t>:</w:t>
      </w:r>
    </w:p>
    <w:p w14:paraId="2F84E025" w14:textId="3412789C" w:rsidR="00010945" w:rsidRDefault="00010945" w:rsidP="00010945">
      <w:pPr>
        <w:pStyle w:val="ListParagraph"/>
        <w:numPr>
          <w:ilvl w:val="0"/>
          <w:numId w:val="1"/>
        </w:numPr>
        <w:rPr>
          <w:rFonts w:ascii="Arial" w:hAnsi="Arial" w:cs="Arial"/>
          <w:sz w:val="24"/>
          <w:szCs w:val="24"/>
        </w:rPr>
      </w:pPr>
      <w:r w:rsidRPr="00010945">
        <w:rPr>
          <w:rFonts w:ascii="Arial" w:hAnsi="Arial" w:cs="Arial"/>
          <w:sz w:val="24"/>
          <w:szCs w:val="24"/>
        </w:rPr>
        <w:t>Tableau</w:t>
      </w:r>
      <w:r>
        <w:rPr>
          <w:rFonts w:ascii="Arial" w:hAnsi="Arial" w:cs="Arial"/>
          <w:sz w:val="24"/>
          <w:szCs w:val="24"/>
        </w:rPr>
        <w:t xml:space="preserve"> </w:t>
      </w:r>
    </w:p>
    <w:p w14:paraId="65895A2F" w14:textId="5363B4A4" w:rsidR="00010945" w:rsidRDefault="00010945" w:rsidP="00010945">
      <w:pPr>
        <w:pStyle w:val="ListParagraph"/>
        <w:numPr>
          <w:ilvl w:val="1"/>
          <w:numId w:val="1"/>
        </w:numPr>
        <w:rPr>
          <w:rFonts w:ascii="Arial" w:hAnsi="Arial" w:cs="Arial"/>
          <w:sz w:val="24"/>
          <w:szCs w:val="24"/>
        </w:rPr>
      </w:pPr>
      <w:r>
        <w:rPr>
          <w:rFonts w:ascii="Arial" w:hAnsi="Arial" w:cs="Arial"/>
          <w:sz w:val="24"/>
          <w:szCs w:val="24"/>
        </w:rPr>
        <w:t>Worksheets</w:t>
      </w:r>
    </w:p>
    <w:p w14:paraId="3315E3ED" w14:textId="471A9B74" w:rsidR="00010945" w:rsidRDefault="00010945" w:rsidP="00010945">
      <w:pPr>
        <w:pStyle w:val="ListParagraph"/>
        <w:numPr>
          <w:ilvl w:val="1"/>
          <w:numId w:val="1"/>
        </w:numPr>
        <w:rPr>
          <w:rFonts w:ascii="Arial" w:hAnsi="Arial" w:cs="Arial"/>
          <w:sz w:val="24"/>
          <w:szCs w:val="24"/>
        </w:rPr>
      </w:pPr>
      <w:r>
        <w:rPr>
          <w:rFonts w:ascii="Arial" w:hAnsi="Arial" w:cs="Arial"/>
          <w:sz w:val="24"/>
          <w:szCs w:val="24"/>
        </w:rPr>
        <w:t>Dashboard</w:t>
      </w:r>
    </w:p>
    <w:p w14:paraId="0521B62C" w14:textId="0E34069D" w:rsidR="00010945" w:rsidRDefault="00F73AA9" w:rsidP="00010945">
      <w:pPr>
        <w:rPr>
          <w:rFonts w:ascii="Amasis MT Pro Black" w:hAnsi="Amasis MT Pro Black" w:cs="Arial"/>
          <w:color w:val="4472C4" w:themeColor="accent1"/>
          <w:sz w:val="32"/>
          <w:szCs w:val="32"/>
        </w:rPr>
      </w:pPr>
      <w:r>
        <w:rPr>
          <w:rFonts w:ascii="Amasis MT Pro Black" w:hAnsi="Amasis MT Pro Black" w:cs="Arial"/>
          <w:color w:val="4472C4" w:themeColor="accent1"/>
          <w:sz w:val="32"/>
          <w:szCs w:val="32"/>
        </w:rPr>
        <w:t xml:space="preserve">Overview of the </w:t>
      </w:r>
      <w:r w:rsidR="00010945" w:rsidRPr="00010945">
        <w:rPr>
          <w:rFonts w:ascii="Amasis MT Pro Black" w:hAnsi="Amasis MT Pro Black" w:cs="Arial"/>
          <w:color w:val="4472C4" w:themeColor="accent1"/>
          <w:sz w:val="32"/>
          <w:szCs w:val="32"/>
        </w:rPr>
        <w:t>Dataset:</w:t>
      </w:r>
    </w:p>
    <w:p w14:paraId="414B96E9" w14:textId="77777777" w:rsidR="00010945" w:rsidRDefault="00010945" w:rsidP="00010945">
      <w:pPr>
        <w:rPr>
          <w:rFonts w:ascii="Arial" w:hAnsi="Arial" w:cs="Arial"/>
          <w:color w:val="000000" w:themeColor="text1"/>
          <w:sz w:val="24"/>
          <w:szCs w:val="24"/>
        </w:rPr>
      </w:pPr>
      <w:r>
        <w:rPr>
          <w:rFonts w:ascii="Arial" w:hAnsi="Arial" w:cs="Arial"/>
          <w:color w:val="000000" w:themeColor="text1"/>
          <w:sz w:val="24"/>
          <w:szCs w:val="24"/>
        </w:rPr>
        <w:t>Dataset is available in an excel sheet which is given in GitHub account.</w:t>
      </w:r>
    </w:p>
    <w:p w14:paraId="2E4E1003" w14:textId="4F5AE29D" w:rsidR="00010945" w:rsidRDefault="00010945" w:rsidP="00010945">
      <w:pPr>
        <w:rPr>
          <w:rFonts w:ascii="Arial" w:hAnsi="Arial" w:cs="Arial"/>
          <w:color w:val="000000" w:themeColor="text1"/>
          <w:sz w:val="24"/>
          <w:szCs w:val="24"/>
        </w:rPr>
      </w:pPr>
      <w:r>
        <w:rPr>
          <w:rFonts w:ascii="Arial" w:hAnsi="Arial" w:cs="Arial"/>
          <w:color w:val="000000" w:themeColor="text1"/>
          <w:sz w:val="24"/>
          <w:szCs w:val="24"/>
        </w:rPr>
        <w:t>For the dataset download the data from the below link:</w:t>
      </w:r>
    </w:p>
    <w:p w14:paraId="1F0048FF" w14:textId="539F2CC5" w:rsidR="00010945" w:rsidRDefault="0094733A" w:rsidP="00010945">
      <w:pPr>
        <w:rPr>
          <w:rFonts w:ascii="Arial" w:hAnsi="Arial" w:cs="Arial"/>
          <w:color w:val="4472C4" w:themeColor="accent1"/>
          <w:sz w:val="20"/>
          <w:szCs w:val="20"/>
          <w:u w:val="single"/>
        </w:rPr>
      </w:pPr>
      <w:hyperlink r:id="rId6" w:history="1">
        <w:r w:rsidRPr="00DF0CA9">
          <w:rPr>
            <w:rStyle w:val="Hyperlink"/>
            <w:rFonts w:ascii="Arial" w:hAnsi="Arial" w:cs="Arial"/>
            <w:sz w:val="20"/>
            <w:szCs w:val="20"/>
          </w:rPr>
          <w:t>https://github.com/AmiTamakuwala/HR_Analytics_Dashboard.git</w:t>
        </w:r>
      </w:hyperlink>
    </w:p>
    <w:p w14:paraId="40E62CDD" w14:textId="15CEC12F" w:rsidR="0094733A" w:rsidRDefault="0094733A" w:rsidP="00010945">
      <w:pPr>
        <w:rPr>
          <w:rFonts w:ascii="Arial" w:hAnsi="Arial" w:cs="Arial"/>
          <w:color w:val="4472C4" w:themeColor="accent1"/>
          <w:sz w:val="20"/>
          <w:szCs w:val="20"/>
          <w:u w:val="single"/>
        </w:rPr>
      </w:pPr>
    </w:p>
    <w:p w14:paraId="37D5E49E" w14:textId="4A2B00BA" w:rsidR="0094733A" w:rsidRDefault="0094733A" w:rsidP="00010945">
      <w:pPr>
        <w:rPr>
          <w:rFonts w:ascii="Arial" w:hAnsi="Arial" w:cs="Arial"/>
          <w:color w:val="4472C4" w:themeColor="accent1"/>
          <w:sz w:val="20"/>
          <w:szCs w:val="20"/>
          <w:u w:val="single"/>
        </w:rPr>
      </w:pPr>
      <w:r w:rsidRPr="0094733A">
        <w:rPr>
          <w:rFonts w:ascii="Arial" w:hAnsi="Arial" w:cs="Arial"/>
          <w:color w:val="4472C4" w:themeColor="accent1"/>
          <w:sz w:val="20"/>
          <w:szCs w:val="20"/>
          <w:u w:val="single"/>
        </w:rPr>
        <w:drawing>
          <wp:inline distT="0" distB="0" distL="0" distR="0" wp14:anchorId="5DD4867A" wp14:editId="12C5D28C">
            <wp:extent cx="6600825" cy="1076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00825" cy="1076325"/>
                    </a:xfrm>
                    <a:prstGeom prst="rect">
                      <a:avLst/>
                    </a:prstGeom>
                  </pic:spPr>
                </pic:pic>
              </a:graphicData>
            </a:graphic>
          </wp:inline>
        </w:drawing>
      </w:r>
    </w:p>
    <w:p w14:paraId="6EC7BE6D" w14:textId="7FE15A26" w:rsidR="0094733A" w:rsidRDefault="0094733A" w:rsidP="00010945">
      <w:pPr>
        <w:rPr>
          <w:rFonts w:ascii="Arial" w:hAnsi="Arial" w:cs="Arial"/>
          <w:color w:val="4472C4" w:themeColor="accent1"/>
          <w:sz w:val="20"/>
          <w:szCs w:val="20"/>
          <w:u w:val="single"/>
        </w:rPr>
      </w:pPr>
    </w:p>
    <w:p w14:paraId="034C5C12" w14:textId="244354E9" w:rsidR="0094733A" w:rsidRDefault="0094733A" w:rsidP="00010945">
      <w:pPr>
        <w:rPr>
          <w:rFonts w:ascii="Arial" w:hAnsi="Arial" w:cs="Arial"/>
          <w:color w:val="4472C4" w:themeColor="accent1"/>
          <w:sz w:val="20"/>
          <w:szCs w:val="20"/>
          <w:u w:val="single"/>
        </w:rPr>
      </w:pPr>
      <w:r w:rsidRPr="0094733A">
        <w:rPr>
          <w:rFonts w:ascii="Arial" w:hAnsi="Arial" w:cs="Arial"/>
          <w:color w:val="4472C4" w:themeColor="accent1"/>
          <w:sz w:val="20"/>
          <w:szCs w:val="20"/>
          <w:u w:val="single"/>
        </w:rPr>
        <w:drawing>
          <wp:inline distT="0" distB="0" distL="0" distR="0" wp14:anchorId="3E9F047A" wp14:editId="7F8DC687">
            <wp:extent cx="6600825" cy="914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00825" cy="914400"/>
                    </a:xfrm>
                    <a:prstGeom prst="rect">
                      <a:avLst/>
                    </a:prstGeom>
                  </pic:spPr>
                </pic:pic>
              </a:graphicData>
            </a:graphic>
          </wp:inline>
        </w:drawing>
      </w:r>
    </w:p>
    <w:p w14:paraId="461D330E" w14:textId="693C73B4" w:rsidR="0094733A" w:rsidRDefault="0094733A" w:rsidP="00010945">
      <w:pPr>
        <w:rPr>
          <w:rFonts w:ascii="Arial" w:hAnsi="Arial" w:cs="Arial"/>
          <w:color w:val="4472C4" w:themeColor="accent1"/>
          <w:sz w:val="20"/>
          <w:szCs w:val="20"/>
          <w:u w:val="single"/>
        </w:rPr>
      </w:pPr>
    </w:p>
    <w:p w14:paraId="4F2FB581" w14:textId="2C29F183" w:rsidR="0094733A" w:rsidRPr="0094733A" w:rsidRDefault="00F73AA9" w:rsidP="00010945">
      <w:pPr>
        <w:rPr>
          <w:rFonts w:ascii="Arial" w:hAnsi="Arial" w:cs="Arial"/>
          <w:color w:val="4472C4" w:themeColor="accent1"/>
          <w:sz w:val="20"/>
          <w:szCs w:val="20"/>
          <w:u w:val="single"/>
        </w:rPr>
      </w:pPr>
      <w:r w:rsidRPr="00F73AA9">
        <w:rPr>
          <w:rFonts w:ascii="Arial" w:hAnsi="Arial" w:cs="Arial"/>
          <w:color w:val="4472C4" w:themeColor="accent1"/>
          <w:sz w:val="20"/>
          <w:szCs w:val="20"/>
          <w:u w:val="single"/>
        </w:rPr>
        <w:drawing>
          <wp:inline distT="0" distB="0" distL="0" distR="0" wp14:anchorId="6022FEFC" wp14:editId="49F1C48F">
            <wp:extent cx="6600825" cy="990600"/>
            <wp:effectExtent l="0" t="0" r="9525"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9"/>
                    <a:stretch>
                      <a:fillRect/>
                    </a:stretch>
                  </pic:blipFill>
                  <pic:spPr>
                    <a:xfrm>
                      <a:off x="0" y="0"/>
                      <a:ext cx="6600825" cy="990600"/>
                    </a:xfrm>
                    <a:prstGeom prst="rect">
                      <a:avLst/>
                    </a:prstGeom>
                  </pic:spPr>
                </pic:pic>
              </a:graphicData>
            </a:graphic>
          </wp:inline>
        </w:drawing>
      </w:r>
    </w:p>
    <w:p w14:paraId="4C5ACEF9" w14:textId="5B0E7C76" w:rsidR="00010945" w:rsidRDefault="00010945" w:rsidP="00010945">
      <w:pPr>
        <w:rPr>
          <w:rFonts w:ascii="Arial" w:hAnsi="Arial" w:cs="Arial"/>
          <w:color w:val="000000" w:themeColor="text1"/>
          <w:sz w:val="24"/>
          <w:szCs w:val="24"/>
        </w:rPr>
      </w:pPr>
    </w:p>
    <w:p w14:paraId="3566643F" w14:textId="11669A2D" w:rsidR="00F73AA9" w:rsidRDefault="00F73AA9" w:rsidP="00010945">
      <w:pPr>
        <w:rPr>
          <w:rFonts w:ascii="Arial" w:hAnsi="Arial" w:cs="Arial"/>
          <w:color w:val="000000" w:themeColor="text1"/>
          <w:sz w:val="24"/>
          <w:szCs w:val="24"/>
        </w:rPr>
      </w:pPr>
      <w:r w:rsidRPr="00F73AA9">
        <w:rPr>
          <w:rFonts w:ascii="Arial" w:hAnsi="Arial" w:cs="Arial"/>
          <w:color w:val="000000" w:themeColor="text1"/>
          <w:sz w:val="24"/>
          <w:szCs w:val="24"/>
        </w:rPr>
        <w:t xml:space="preserve">In this dataset there are </w:t>
      </w:r>
      <w:r w:rsidRPr="00F73AA9">
        <w:rPr>
          <w:rFonts w:ascii="Arial" w:hAnsi="Arial" w:cs="Arial"/>
          <w:color w:val="4472C4" w:themeColor="accent1"/>
          <w:sz w:val="24"/>
          <w:szCs w:val="24"/>
        </w:rPr>
        <w:t>39 columns</w:t>
      </w:r>
      <w:r w:rsidRPr="00F73AA9">
        <w:rPr>
          <w:rFonts w:ascii="Arial" w:hAnsi="Arial" w:cs="Arial"/>
          <w:color w:val="000000" w:themeColor="text1"/>
          <w:sz w:val="24"/>
          <w:szCs w:val="24"/>
        </w:rPr>
        <w:t xml:space="preserve"> and </w:t>
      </w:r>
      <w:r w:rsidRPr="00F73AA9">
        <w:rPr>
          <w:rFonts w:ascii="Arial" w:hAnsi="Arial" w:cs="Arial"/>
          <w:color w:val="4472C4" w:themeColor="accent1"/>
          <w:sz w:val="24"/>
          <w:szCs w:val="24"/>
        </w:rPr>
        <w:t xml:space="preserve">1470 rows </w:t>
      </w:r>
      <w:r w:rsidRPr="00F73AA9">
        <w:rPr>
          <w:rFonts w:ascii="Arial" w:hAnsi="Arial" w:cs="Arial"/>
          <w:color w:val="000000" w:themeColor="text1"/>
          <w:sz w:val="24"/>
          <w:szCs w:val="24"/>
        </w:rPr>
        <w:t xml:space="preserve">available. </w:t>
      </w:r>
    </w:p>
    <w:p w14:paraId="283557D6" w14:textId="76DB07E9" w:rsidR="00F73AA9" w:rsidRDefault="00F73AA9" w:rsidP="00F96744">
      <w:pPr>
        <w:rPr>
          <w:rFonts w:ascii="Arial" w:hAnsi="Arial" w:cs="Arial"/>
          <w:color w:val="000000" w:themeColor="text1"/>
          <w:sz w:val="24"/>
          <w:szCs w:val="24"/>
        </w:rPr>
      </w:pPr>
    </w:p>
    <w:p w14:paraId="4BCB637D" w14:textId="46E93226" w:rsidR="00F96744" w:rsidRPr="00F96744" w:rsidRDefault="00F96744" w:rsidP="00F96744">
      <w:pPr>
        <w:rPr>
          <w:rFonts w:ascii="Amasis MT Pro Black" w:hAnsi="Amasis MT Pro Black" w:cs="Arial"/>
          <w:color w:val="4472C4" w:themeColor="accent1"/>
          <w:sz w:val="32"/>
          <w:szCs w:val="32"/>
        </w:rPr>
      </w:pPr>
      <w:r w:rsidRPr="00F96744">
        <w:rPr>
          <w:rFonts w:ascii="Amasis MT Pro Black" w:hAnsi="Amasis MT Pro Black" w:cs="Arial"/>
          <w:color w:val="4472C4" w:themeColor="accent1"/>
          <w:sz w:val="32"/>
          <w:szCs w:val="32"/>
        </w:rPr>
        <w:lastRenderedPageBreak/>
        <w:t>Exploratory Data Analysis:</w:t>
      </w:r>
    </w:p>
    <w:p w14:paraId="1EA6D02E" w14:textId="65E2E11E" w:rsidR="00F96744" w:rsidRDefault="00F96744" w:rsidP="00F96744">
      <w:pPr>
        <w:pStyle w:val="ListParagraph"/>
        <w:numPr>
          <w:ilvl w:val="0"/>
          <w:numId w:val="2"/>
        </w:numPr>
        <w:rPr>
          <w:rFonts w:ascii="Arial" w:hAnsi="Arial" w:cs="Arial"/>
          <w:color w:val="000000" w:themeColor="text1"/>
          <w:sz w:val="24"/>
          <w:szCs w:val="24"/>
        </w:rPr>
      </w:pPr>
      <w:r>
        <w:rPr>
          <w:rFonts w:ascii="Arial" w:hAnsi="Arial" w:cs="Arial"/>
          <w:color w:val="000000" w:themeColor="text1"/>
          <w:sz w:val="24"/>
          <w:szCs w:val="24"/>
        </w:rPr>
        <w:t>How many employees are working in the company?</w:t>
      </w:r>
    </w:p>
    <w:p w14:paraId="4BE33954" w14:textId="6F01CF2D" w:rsidR="00F96744" w:rsidRDefault="00F96744" w:rsidP="00F96744">
      <w:pPr>
        <w:pStyle w:val="ListParagraph"/>
        <w:numPr>
          <w:ilvl w:val="0"/>
          <w:numId w:val="2"/>
        </w:numPr>
        <w:rPr>
          <w:rFonts w:ascii="Arial" w:hAnsi="Arial" w:cs="Arial"/>
          <w:color w:val="000000" w:themeColor="text1"/>
          <w:sz w:val="24"/>
          <w:szCs w:val="24"/>
        </w:rPr>
      </w:pPr>
      <w:r>
        <w:rPr>
          <w:rFonts w:ascii="Arial" w:hAnsi="Arial" w:cs="Arial"/>
          <w:color w:val="000000" w:themeColor="text1"/>
          <w:sz w:val="24"/>
          <w:szCs w:val="24"/>
        </w:rPr>
        <w:t>What is the percentage of the attrition rate?</w:t>
      </w:r>
    </w:p>
    <w:p w14:paraId="48A3DACA" w14:textId="1BA75171" w:rsidR="00F96744" w:rsidRDefault="00F96744" w:rsidP="00F96744">
      <w:pPr>
        <w:pStyle w:val="ListParagraph"/>
        <w:numPr>
          <w:ilvl w:val="0"/>
          <w:numId w:val="2"/>
        </w:numPr>
        <w:rPr>
          <w:rFonts w:ascii="Arial" w:hAnsi="Arial" w:cs="Arial"/>
          <w:color w:val="000000" w:themeColor="text1"/>
          <w:sz w:val="24"/>
          <w:szCs w:val="24"/>
        </w:rPr>
      </w:pPr>
      <w:r>
        <w:rPr>
          <w:rFonts w:ascii="Arial" w:hAnsi="Arial" w:cs="Arial"/>
          <w:color w:val="000000" w:themeColor="text1"/>
          <w:sz w:val="24"/>
          <w:szCs w:val="24"/>
        </w:rPr>
        <w:t>What is the count of Attrition?</w:t>
      </w:r>
    </w:p>
    <w:p w14:paraId="7CEC125F" w14:textId="455D079B" w:rsidR="00F96744" w:rsidRDefault="00F96744" w:rsidP="00F96744">
      <w:pPr>
        <w:pStyle w:val="ListParagraph"/>
        <w:numPr>
          <w:ilvl w:val="0"/>
          <w:numId w:val="2"/>
        </w:numPr>
        <w:rPr>
          <w:rFonts w:ascii="Arial" w:hAnsi="Arial" w:cs="Arial"/>
          <w:color w:val="000000" w:themeColor="text1"/>
          <w:sz w:val="24"/>
          <w:szCs w:val="24"/>
        </w:rPr>
      </w:pPr>
      <w:r>
        <w:rPr>
          <w:rFonts w:ascii="Arial" w:hAnsi="Arial" w:cs="Arial"/>
          <w:color w:val="000000" w:themeColor="text1"/>
          <w:sz w:val="24"/>
          <w:szCs w:val="24"/>
        </w:rPr>
        <w:t>How many employees are active in the company?</w:t>
      </w:r>
    </w:p>
    <w:p w14:paraId="1CF9A9B7" w14:textId="480C1B6C" w:rsidR="00F96744" w:rsidRDefault="00F96744" w:rsidP="00F96744">
      <w:pPr>
        <w:pStyle w:val="ListParagraph"/>
        <w:numPr>
          <w:ilvl w:val="0"/>
          <w:numId w:val="2"/>
        </w:numPr>
        <w:rPr>
          <w:rFonts w:ascii="Arial" w:hAnsi="Arial" w:cs="Arial"/>
          <w:color w:val="000000" w:themeColor="text1"/>
          <w:sz w:val="24"/>
          <w:szCs w:val="24"/>
        </w:rPr>
      </w:pPr>
      <w:r>
        <w:rPr>
          <w:rFonts w:ascii="Arial" w:hAnsi="Arial" w:cs="Arial"/>
          <w:color w:val="000000" w:themeColor="text1"/>
          <w:sz w:val="24"/>
          <w:szCs w:val="24"/>
        </w:rPr>
        <w:t>What is the average age of employees who are working in the company?</w:t>
      </w:r>
    </w:p>
    <w:p w14:paraId="7094945C" w14:textId="5311DF22" w:rsidR="00F96744" w:rsidRDefault="00F96744" w:rsidP="00F96744">
      <w:pPr>
        <w:pStyle w:val="ListParagraph"/>
        <w:numPr>
          <w:ilvl w:val="0"/>
          <w:numId w:val="2"/>
        </w:numPr>
        <w:rPr>
          <w:rFonts w:ascii="Arial" w:hAnsi="Arial" w:cs="Arial"/>
          <w:color w:val="000000" w:themeColor="text1"/>
          <w:sz w:val="24"/>
          <w:szCs w:val="24"/>
        </w:rPr>
      </w:pPr>
      <w:r>
        <w:rPr>
          <w:rFonts w:ascii="Arial" w:hAnsi="Arial" w:cs="Arial"/>
          <w:color w:val="000000" w:themeColor="text1"/>
          <w:sz w:val="24"/>
          <w:szCs w:val="24"/>
        </w:rPr>
        <w:t>What is the total count of attrition by gender?</w:t>
      </w:r>
    </w:p>
    <w:p w14:paraId="6FAA055F" w14:textId="578653CB" w:rsidR="00F96744" w:rsidRDefault="00F96744" w:rsidP="00F96744">
      <w:pPr>
        <w:pStyle w:val="ListParagraph"/>
        <w:numPr>
          <w:ilvl w:val="0"/>
          <w:numId w:val="2"/>
        </w:numPr>
        <w:rPr>
          <w:rFonts w:ascii="Arial" w:hAnsi="Arial" w:cs="Arial"/>
          <w:color w:val="000000" w:themeColor="text1"/>
          <w:sz w:val="24"/>
          <w:szCs w:val="24"/>
        </w:rPr>
      </w:pPr>
      <w:r>
        <w:rPr>
          <w:rFonts w:ascii="Arial" w:hAnsi="Arial" w:cs="Arial"/>
          <w:color w:val="000000" w:themeColor="text1"/>
          <w:sz w:val="24"/>
          <w:szCs w:val="24"/>
        </w:rPr>
        <w:t>In which department attrition rate is high?</w:t>
      </w:r>
    </w:p>
    <w:p w14:paraId="57496611" w14:textId="61D68E8E" w:rsidR="00F96744" w:rsidRDefault="00F96744" w:rsidP="00F96744">
      <w:pPr>
        <w:pStyle w:val="ListParagraph"/>
        <w:numPr>
          <w:ilvl w:val="0"/>
          <w:numId w:val="2"/>
        </w:numPr>
        <w:rPr>
          <w:rFonts w:ascii="Arial" w:hAnsi="Arial" w:cs="Arial"/>
          <w:color w:val="000000" w:themeColor="text1"/>
          <w:sz w:val="24"/>
          <w:szCs w:val="24"/>
        </w:rPr>
      </w:pPr>
      <w:r>
        <w:rPr>
          <w:rFonts w:ascii="Arial" w:hAnsi="Arial" w:cs="Arial"/>
          <w:color w:val="000000" w:themeColor="text1"/>
          <w:sz w:val="24"/>
          <w:szCs w:val="24"/>
        </w:rPr>
        <w:t>In which department attrition rate is low?</w:t>
      </w:r>
    </w:p>
    <w:p w14:paraId="7F27D04C" w14:textId="308DB10D" w:rsidR="00F96744" w:rsidRDefault="00F96744" w:rsidP="00F96744">
      <w:pPr>
        <w:pStyle w:val="ListParagraph"/>
        <w:numPr>
          <w:ilvl w:val="0"/>
          <w:numId w:val="2"/>
        </w:numPr>
        <w:rPr>
          <w:rFonts w:ascii="Arial" w:hAnsi="Arial" w:cs="Arial"/>
          <w:color w:val="000000" w:themeColor="text1"/>
          <w:sz w:val="24"/>
          <w:szCs w:val="24"/>
        </w:rPr>
      </w:pPr>
      <w:r>
        <w:rPr>
          <w:rFonts w:ascii="Arial" w:hAnsi="Arial" w:cs="Arial"/>
          <w:color w:val="000000" w:themeColor="text1"/>
          <w:sz w:val="24"/>
          <w:szCs w:val="24"/>
        </w:rPr>
        <w:t>What are the ages of employees in the company?</w:t>
      </w:r>
    </w:p>
    <w:p w14:paraId="46CDFB71" w14:textId="2FA26209" w:rsidR="00F96744" w:rsidRDefault="00F96744" w:rsidP="00F96744">
      <w:pPr>
        <w:pStyle w:val="ListParagraph"/>
        <w:numPr>
          <w:ilvl w:val="0"/>
          <w:numId w:val="2"/>
        </w:numPr>
        <w:rPr>
          <w:rFonts w:ascii="Arial" w:hAnsi="Arial" w:cs="Arial"/>
          <w:color w:val="000000" w:themeColor="text1"/>
          <w:sz w:val="24"/>
          <w:szCs w:val="24"/>
        </w:rPr>
      </w:pPr>
      <w:r>
        <w:rPr>
          <w:rFonts w:ascii="Arial" w:hAnsi="Arial" w:cs="Arial"/>
          <w:color w:val="000000" w:themeColor="text1"/>
          <w:sz w:val="24"/>
          <w:szCs w:val="24"/>
        </w:rPr>
        <w:t>At which age company should consider whether the employees will work for a long period?</w:t>
      </w:r>
    </w:p>
    <w:p w14:paraId="5AED3B6E" w14:textId="14B977CB" w:rsidR="00F96744" w:rsidRDefault="00F96744" w:rsidP="00F96744">
      <w:pPr>
        <w:pStyle w:val="ListParagraph"/>
        <w:numPr>
          <w:ilvl w:val="0"/>
          <w:numId w:val="2"/>
        </w:numPr>
        <w:rPr>
          <w:rFonts w:ascii="Arial" w:hAnsi="Arial" w:cs="Arial"/>
          <w:color w:val="000000" w:themeColor="text1"/>
          <w:sz w:val="24"/>
          <w:szCs w:val="24"/>
        </w:rPr>
      </w:pPr>
      <w:r>
        <w:rPr>
          <w:rFonts w:ascii="Arial" w:hAnsi="Arial" w:cs="Arial"/>
          <w:color w:val="000000" w:themeColor="text1"/>
          <w:sz w:val="24"/>
          <w:szCs w:val="24"/>
        </w:rPr>
        <w:t xml:space="preserve">What is the job satisfaction rate in a different department? </w:t>
      </w:r>
    </w:p>
    <w:p w14:paraId="2A356BE8" w14:textId="5265F121" w:rsidR="00F96744" w:rsidRDefault="00F96744" w:rsidP="00F96744">
      <w:pPr>
        <w:pStyle w:val="ListParagraph"/>
        <w:numPr>
          <w:ilvl w:val="0"/>
          <w:numId w:val="2"/>
        </w:numPr>
        <w:rPr>
          <w:rFonts w:ascii="Arial" w:hAnsi="Arial" w:cs="Arial"/>
          <w:color w:val="000000" w:themeColor="text1"/>
          <w:sz w:val="24"/>
          <w:szCs w:val="24"/>
        </w:rPr>
      </w:pPr>
      <w:r>
        <w:rPr>
          <w:rFonts w:ascii="Arial" w:hAnsi="Arial" w:cs="Arial"/>
          <w:color w:val="000000" w:themeColor="text1"/>
          <w:sz w:val="24"/>
          <w:szCs w:val="24"/>
        </w:rPr>
        <w:t>In which education field wise the attrition rate high?</w:t>
      </w:r>
    </w:p>
    <w:p w14:paraId="49712742" w14:textId="67E814C5" w:rsidR="00F96744" w:rsidRDefault="00E24419" w:rsidP="00F96744">
      <w:pPr>
        <w:pStyle w:val="ListParagraph"/>
        <w:numPr>
          <w:ilvl w:val="0"/>
          <w:numId w:val="2"/>
        </w:numPr>
        <w:rPr>
          <w:rFonts w:ascii="Arial" w:hAnsi="Arial" w:cs="Arial"/>
          <w:color w:val="000000" w:themeColor="text1"/>
          <w:sz w:val="24"/>
          <w:szCs w:val="24"/>
        </w:rPr>
      </w:pPr>
      <w:r>
        <w:rPr>
          <w:rFonts w:ascii="Arial" w:hAnsi="Arial" w:cs="Arial"/>
          <w:color w:val="000000" w:themeColor="text1"/>
          <w:sz w:val="24"/>
          <w:szCs w:val="24"/>
        </w:rPr>
        <w:t>What is the attrition rate by gender for different Age Group?</w:t>
      </w:r>
    </w:p>
    <w:p w14:paraId="4D71CA4B" w14:textId="77777777" w:rsidR="00E24419" w:rsidRPr="00E24419" w:rsidRDefault="00E24419" w:rsidP="00E24419">
      <w:pPr>
        <w:ind w:left="360"/>
        <w:rPr>
          <w:rFonts w:ascii="Arial" w:hAnsi="Arial" w:cs="Arial"/>
          <w:color w:val="000000" w:themeColor="text1"/>
          <w:sz w:val="24"/>
          <w:szCs w:val="24"/>
        </w:rPr>
      </w:pPr>
    </w:p>
    <w:p w14:paraId="574872BD" w14:textId="77777777" w:rsidR="00F73AA9" w:rsidRPr="00F73AA9" w:rsidRDefault="00F73AA9" w:rsidP="00010945">
      <w:pPr>
        <w:rPr>
          <w:rFonts w:ascii="Arial" w:hAnsi="Arial" w:cs="Arial"/>
          <w:color w:val="000000" w:themeColor="text1"/>
          <w:sz w:val="24"/>
          <w:szCs w:val="24"/>
        </w:rPr>
      </w:pPr>
    </w:p>
    <w:p w14:paraId="04835EFD" w14:textId="7D05DAE9" w:rsidR="00010945" w:rsidRDefault="00E24419" w:rsidP="00010945">
      <w:pPr>
        <w:rPr>
          <w:rFonts w:ascii="Amasis MT Pro Black" w:hAnsi="Amasis MT Pro Black" w:cs="Arial"/>
          <w:color w:val="4472C4" w:themeColor="accent1"/>
          <w:sz w:val="32"/>
          <w:szCs w:val="32"/>
        </w:rPr>
      </w:pPr>
      <w:r>
        <w:rPr>
          <w:rFonts w:ascii="Amasis MT Pro Black" w:hAnsi="Amasis MT Pro Black" w:cs="Arial"/>
          <w:color w:val="4472C4" w:themeColor="accent1"/>
          <w:sz w:val="32"/>
          <w:szCs w:val="32"/>
        </w:rPr>
        <w:t>Benefits:</w:t>
      </w:r>
    </w:p>
    <w:p w14:paraId="7FD0438E" w14:textId="5C387093" w:rsidR="00311616" w:rsidRPr="00311616" w:rsidRDefault="00311616" w:rsidP="00311616">
      <w:pPr>
        <w:pStyle w:val="ListParagraph"/>
        <w:numPr>
          <w:ilvl w:val="0"/>
          <w:numId w:val="5"/>
        </w:numPr>
        <w:rPr>
          <w:rFonts w:ascii="Arial" w:hAnsi="Arial" w:cs="Arial"/>
          <w:sz w:val="24"/>
          <w:szCs w:val="24"/>
        </w:rPr>
      </w:pPr>
      <w:r w:rsidRPr="00311616">
        <w:rPr>
          <w:rFonts w:ascii="Arial" w:hAnsi="Arial" w:cs="Arial"/>
          <w:sz w:val="24"/>
          <w:szCs w:val="24"/>
        </w:rPr>
        <w:t>From this dashboard, HR will find the attrition rate and can find the reason why the employees are leaving the company.</w:t>
      </w:r>
    </w:p>
    <w:p w14:paraId="788BD3FE" w14:textId="44CC50E9" w:rsidR="00311616" w:rsidRPr="00311616" w:rsidRDefault="00311616" w:rsidP="00311616">
      <w:pPr>
        <w:pStyle w:val="ListParagraph"/>
        <w:numPr>
          <w:ilvl w:val="0"/>
          <w:numId w:val="5"/>
        </w:numPr>
        <w:rPr>
          <w:rFonts w:ascii="Arial" w:hAnsi="Arial" w:cs="Arial"/>
          <w:sz w:val="24"/>
          <w:szCs w:val="24"/>
        </w:rPr>
      </w:pPr>
      <w:r w:rsidRPr="00311616">
        <w:rPr>
          <w:rFonts w:ascii="Arial" w:hAnsi="Arial" w:cs="Arial"/>
          <w:sz w:val="24"/>
          <w:szCs w:val="24"/>
        </w:rPr>
        <w:t>In which department attrition rate is high and why this situation is happening and how many employees they should hire for better results for the company to give satisfy their customer service?</w:t>
      </w:r>
    </w:p>
    <w:p w14:paraId="6D48C8B8" w14:textId="51BA26D6" w:rsidR="00311616" w:rsidRPr="00311616" w:rsidRDefault="00311616" w:rsidP="00311616">
      <w:pPr>
        <w:pStyle w:val="ListParagraph"/>
        <w:numPr>
          <w:ilvl w:val="0"/>
          <w:numId w:val="5"/>
        </w:numPr>
        <w:rPr>
          <w:rFonts w:ascii="Arial" w:hAnsi="Arial" w:cs="Arial"/>
          <w:sz w:val="24"/>
          <w:szCs w:val="24"/>
        </w:rPr>
      </w:pPr>
      <w:r w:rsidRPr="00311616">
        <w:rPr>
          <w:rFonts w:ascii="Arial" w:hAnsi="Arial" w:cs="Arial"/>
          <w:sz w:val="24"/>
          <w:szCs w:val="24"/>
        </w:rPr>
        <w:t>Which is more focused on the work in the company according that they should plan their strategies?</w:t>
      </w:r>
    </w:p>
    <w:p w14:paraId="5CDCBBF6" w14:textId="72E4EE87" w:rsidR="00311616" w:rsidRDefault="00311616" w:rsidP="00311616">
      <w:pPr>
        <w:pStyle w:val="ListParagraph"/>
        <w:numPr>
          <w:ilvl w:val="0"/>
          <w:numId w:val="5"/>
        </w:numPr>
        <w:rPr>
          <w:rFonts w:ascii="Arial" w:hAnsi="Arial" w:cs="Arial"/>
          <w:sz w:val="24"/>
          <w:szCs w:val="24"/>
        </w:rPr>
      </w:pPr>
      <w:r w:rsidRPr="00311616">
        <w:rPr>
          <w:rFonts w:ascii="Arial" w:hAnsi="Arial" w:cs="Arial"/>
          <w:sz w:val="24"/>
          <w:szCs w:val="24"/>
        </w:rPr>
        <w:t xml:space="preserve">What are the strategies they </w:t>
      </w:r>
      <w:r>
        <w:rPr>
          <w:rFonts w:ascii="Arial" w:hAnsi="Arial" w:cs="Arial"/>
          <w:sz w:val="24"/>
          <w:szCs w:val="24"/>
        </w:rPr>
        <w:t xml:space="preserve">should </w:t>
      </w:r>
      <w:r w:rsidRPr="00311616">
        <w:rPr>
          <w:rFonts w:ascii="Arial" w:hAnsi="Arial" w:cs="Arial"/>
          <w:sz w:val="24"/>
          <w:szCs w:val="24"/>
        </w:rPr>
        <w:t xml:space="preserve">make </w:t>
      </w:r>
      <w:r w:rsidR="00A0474D">
        <w:rPr>
          <w:rFonts w:ascii="Arial" w:hAnsi="Arial" w:cs="Arial"/>
          <w:sz w:val="24"/>
          <w:szCs w:val="24"/>
        </w:rPr>
        <w:t>to</w:t>
      </w:r>
      <w:r w:rsidRPr="00311616">
        <w:rPr>
          <w:rFonts w:ascii="Arial" w:hAnsi="Arial" w:cs="Arial"/>
          <w:sz w:val="24"/>
          <w:szCs w:val="24"/>
        </w:rPr>
        <w:t xml:space="preserve"> </w:t>
      </w:r>
      <w:r w:rsidR="00A0474D">
        <w:rPr>
          <w:rFonts w:ascii="Arial" w:hAnsi="Arial" w:cs="Arial"/>
          <w:sz w:val="24"/>
          <w:szCs w:val="24"/>
        </w:rPr>
        <w:t>increase</w:t>
      </w:r>
      <w:r w:rsidRPr="00311616">
        <w:rPr>
          <w:rFonts w:ascii="Arial" w:hAnsi="Arial" w:cs="Arial"/>
          <w:sz w:val="24"/>
          <w:szCs w:val="24"/>
        </w:rPr>
        <w:t xml:space="preserve"> </w:t>
      </w:r>
      <w:r w:rsidR="00A0474D">
        <w:rPr>
          <w:rFonts w:ascii="Arial" w:hAnsi="Arial" w:cs="Arial"/>
          <w:sz w:val="24"/>
          <w:szCs w:val="24"/>
        </w:rPr>
        <w:t xml:space="preserve">the </w:t>
      </w:r>
      <w:r w:rsidRPr="00311616">
        <w:rPr>
          <w:rFonts w:ascii="Arial" w:hAnsi="Arial" w:cs="Arial"/>
          <w:sz w:val="24"/>
          <w:szCs w:val="24"/>
        </w:rPr>
        <w:t>satisfaction rate</w:t>
      </w:r>
      <w:r>
        <w:rPr>
          <w:rFonts w:ascii="Arial" w:hAnsi="Arial" w:cs="Arial"/>
          <w:sz w:val="24"/>
          <w:szCs w:val="24"/>
        </w:rPr>
        <w:t xml:space="preserve"> of the employee</w:t>
      </w:r>
      <w:r w:rsidRPr="00311616">
        <w:rPr>
          <w:rFonts w:ascii="Arial" w:hAnsi="Arial" w:cs="Arial"/>
          <w:sz w:val="24"/>
          <w:szCs w:val="24"/>
        </w:rPr>
        <w:t xml:space="preserve">?  </w:t>
      </w:r>
    </w:p>
    <w:p w14:paraId="0764D9E0" w14:textId="77777777" w:rsidR="00A0474D" w:rsidRDefault="00A0474D" w:rsidP="00A0474D">
      <w:pPr>
        <w:rPr>
          <w:rFonts w:ascii="Arial" w:hAnsi="Arial" w:cs="Arial"/>
          <w:sz w:val="24"/>
          <w:szCs w:val="24"/>
        </w:rPr>
      </w:pPr>
    </w:p>
    <w:p w14:paraId="539FB0A5" w14:textId="430723AB" w:rsidR="00A0474D" w:rsidRPr="006E3DDB" w:rsidRDefault="00A0474D" w:rsidP="00A0474D">
      <w:pPr>
        <w:rPr>
          <w:rFonts w:ascii="Amasis MT Pro Black" w:hAnsi="Amasis MT Pro Black" w:cs="Arial"/>
          <w:color w:val="4472C4" w:themeColor="accent1"/>
          <w:sz w:val="32"/>
          <w:szCs w:val="32"/>
        </w:rPr>
      </w:pPr>
      <w:r w:rsidRPr="006E3DDB">
        <w:rPr>
          <w:rFonts w:ascii="Amasis MT Pro Black" w:hAnsi="Amasis MT Pro Black" w:cs="Arial"/>
          <w:color w:val="4472C4" w:themeColor="accent1"/>
          <w:sz w:val="32"/>
          <w:szCs w:val="32"/>
        </w:rPr>
        <w:t>Key Takeaways:</w:t>
      </w:r>
    </w:p>
    <w:p w14:paraId="03F020EE" w14:textId="16656A2F" w:rsidR="00A0474D" w:rsidRPr="006E3DDB" w:rsidRDefault="00A0474D" w:rsidP="006E3DDB">
      <w:pPr>
        <w:pStyle w:val="ListParagraph"/>
        <w:numPr>
          <w:ilvl w:val="0"/>
          <w:numId w:val="6"/>
        </w:numPr>
        <w:spacing w:after="0" w:line="240" w:lineRule="auto"/>
        <w:rPr>
          <w:rFonts w:ascii="Arial" w:hAnsi="Arial" w:cs="Arial"/>
          <w:sz w:val="24"/>
          <w:szCs w:val="24"/>
        </w:rPr>
      </w:pPr>
      <w:r w:rsidRPr="006E3DDB">
        <w:rPr>
          <w:rFonts w:ascii="Arial" w:hAnsi="Arial" w:cs="Arial"/>
          <w:sz w:val="24"/>
          <w:szCs w:val="24"/>
        </w:rPr>
        <w:t>Get knowledge of different charts like donut charts of the attrition rate by gender for different age groups, pie charts, bar chart, the average rate of attrition &amp; Age.</w:t>
      </w:r>
    </w:p>
    <w:p w14:paraId="31C26714" w14:textId="3D84C4B6" w:rsidR="00A0474D" w:rsidRPr="006E3DDB" w:rsidRDefault="00A0474D" w:rsidP="006E3DDB">
      <w:pPr>
        <w:pStyle w:val="ListParagraph"/>
        <w:numPr>
          <w:ilvl w:val="0"/>
          <w:numId w:val="6"/>
        </w:numPr>
        <w:spacing w:after="0" w:line="240" w:lineRule="auto"/>
        <w:rPr>
          <w:rFonts w:ascii="Arial" w:hAnsi="Arial" w:cs="Arial"/>
          <w:sz w:val="24"/>
          <w:szCs w:val="24"/>
        </w:rPr>
      </w:pPr>
      <w:r w:rsidRPr="006E3DDB">
        <w:rPr>
          <w:rFonts w:ascii="Arial" w:hAnsi="Arial" w:cs="Arial"/>
          <w:sz w:val="24"/>
          <w:szCs w:val="24"/>
        </w:rPr>
        <w:t>Filter of different educational filed.</w:t>
      </w:r>
    </w:p>
    <w:p w14:paraId="7971308C" w14:textId="2A2E2B42" w:rsidR="00A0474D" w:rsidRPr="006E3DDB" w:rsidRDefault="00A0474D" w:rsidP="006E3DDB">
      <w:pPr>
        <w:pStyle w:val="ListParagraph"/>
        <w:numPr>
          <w:ilvl w:val="0"/>
          <w:numId w:val="6"/>
        </w:numPr>
        <w:spacing w:after="0" w:line="240" w:lineRule="auto"/>
        <w:rPr>
          <w:rFonts w:ascii="Arial" w:hAnsi="Arial" w:cs="Arial"/>
          <w:sz w:val="24"/>
          <w:szCs w:val="24"/>
        </w:rPr>
      </w:pPr>
      <w:r w:rsidRPr="006E3DDB">
        <w:rPr>
          <w:rFonts w:ascii="Arial" w:hAnsi="Arial" w:cs="Arial"/>
          <w:sz w:val="24"/>
          <w:szCs w:val="24"/>
        </w:rPr>
        <w:t xml:space="preserve">Define attrition by gender using the lollypop chart. </w:t>
      </w:r>
    </w:p>
    <w:p w14:paraId="0DFE5BF7" w14:textId="77777777" w:rsidR="006E3DDB" w:rsidRPr="006E3DDB" w:rsidRDefault="006E3DDB" w:rsidP="006E3DDB">
      <w:pPr>
        <w:pStyle w:val="ListParagraph"/>
        <w:numPr>
          <w:ilvl w:val="0"/>
          <w:numId w:val="6"/>
        </w:numPr>
        <w:spacing w:after="0" w:line="240" w:lineRule="auto"/>
        <w:rPr>
          <w:rFonts w:ascii="Arial" w:hAnsi="Arial" w:cs="Arial"/>
          <w:sz w:val="24"/>
          <w:szCs w:val="24"/>
        </w:rPr>
      </w:pPr>
      <w:r w:rsidRPr="006E3DDB">
        <w:rPr>
          <w:rFonts w:ascii="Arial" w:hAnsi="Arial" w:cs="Arial"/>
          <w:sz w:val="24"/>
          <w:szCs w:val="24"/>
        </w:rPr>
        <w:t>Correlation for the job satisfaction rating with the different job roles.</w:t>
      </w:r>
    </w:p>
    <w:p w14:paraId="483E3ADF" w14:textId="40B7DE6F" w:rsidR="006E3DDB" w:rsidRPr="006E3DDB" w:rsidRDefault="006E3DDB" w:rsidP="006E3DDB">
      <w:pPr>
        <w:pStyle w:val="ListParagraph"/>
        <w:numPr>
          <w:ilvl w:val="0"/>
          <w:numId w:val="6"/>
        </w:numPr>
        <w:spacing w:after="0" w:line="240" w:lineRule="auto"/>
        <w:rPr>
          <w:rFonts w:ascii="Arial" w:hAnsi="Arial" w:cs="Arial"/>
          <w:sz w:val="24"/>
          <w:szCs w:val="24"/>
        </w:rPr>
      </w:pPr>
      <w:r w:rsidRPr="006E3DDB">
        <w:rPr>
          <w:rFonts w:ascii="Arial" w:hAnsi="Arial" w:cs="Arial"/>
          <w:sz w:val="24"/>
          <w:szCs w:val="24"/>
          <w:shd w:val="clear" w:color="auto" w:fill="FFFFFF"/>
        </w:rPr>
        <w:t>Understand the requirement of HR based on the data</w:t>
      </w:r>
      <w:r w:rsidRPr="006E3DDB">
        <w:rPr>
          <w:rFonts w:ascii="Arial" w:hAnsi="Arial" w:cs="Arial"/>
          <w:sz w:val="24"/>
          <w:szCs w:val="24"/>
          <w:shd w:val="clear" w:color="auto" w:fill="FFFFFF"/>
        </w:rPr>
        <w:t>.</w:t>
      </w:r>
      <w:r w:rsidRPr="006E3DDB">
        <w:rPr>
          <w:rFonts w:ascii="Arial" w:hAnsi="Arial" w:cs="Arial"/>
          <w:sz w:val="24"/>
          <w:szCs w:val="24"/>
        </w:rPr>
        <w:t xml:space="preserve"> </w:t>
      </w:r>
    </w:p>
    <w:p w14:paraId="68DD13DA" w14:textId="37A3718C" w:rsidR="006E3DDB" w:rsidRPr="006E3DDB" w:rsidRDefault="006E3DDB" w:rsidP="006E3DDB">
      <w:pPr>
        <w:pStyle w:val="ListParagraph"/>
        <w:numPr>
          <w:ilvl w:val="0"/>
          <w:numId w:val="6"/>
        </w:numPr>
        <w:spacing w:after="0" w:line="240" w:lineRule="auto"/>
        <w:rPr>
          <w:rFonts w:ascii="Arial" w:hAnsi="Arial" w:cs="Arial"/>
          <w:sz w:val="24"/>
          <w:szCs w:val="24"/>
        </w:rPr>
      </w:pPr>
      <w:r w:rsidRPr="006E3DDB">
        <w:rPr>
          <w:rFonts w:ascii="Arial" w:hAnsi="Arial" w:cs="Arial"/>
          <w:sz w:val="24"/>
          <w:szCs w:val="24"/>
        </w:rPr>
        <w:t>Get knowledge of some calculation fields using if, else, sum, etc.</w:t>
      </w:r>
    </w:p>
    <w:p w14:paraId="0F89FD8D" w14:textId="671DE7B3" w:rsidR="006E3DDB" w:rsidRPr="006E3DDB" w:rsidRDefault="006E3DDB" w:rsidP="006E3DDB">
      <w:pPr>
        <w:pStyle w:val="ListParagraph"/>
        <w:numPr>
          <w:ilvl w:val="0"/>
          <w:numId w:val="6"/>
        </w:numPr>
        <w:spacing w:after="0" w:line="240" w:lineRule="auto"/>
        <w:rPr>
          <w:rFonts w:ascii="Arial" w:hAnsi="Arial" w:cs="Arial"/>
          <w:sz w:val="24"/>
          <w:szCs w:val="24"/>
        </w:rPr>
      </w:pPr>
      <w:r w:rsidRPr="006E3DDB">
        <w:rPr>
          <w:rFonts w:ascii="Arial" w:eastAsia="Times New Roman" w:hAnsi="Arial" w:cs="Arial"/>
          <w:sz w:val="24"/>
          <w:szCs w:val="24"/>
        </w:rPr>
        <w:t>Developed analytical and visualization thinking.</w:t>
      </w:r>
    </w:p>
    <w:p w14:paraId="4056D175" w14:textId="77777777" w:rsidR="006E3DDB" w:rsidRPr="006E3DDB" w:rsidRDefault="006E3DDB" w:rsidP="006E3DDB">
      <w:pPr>
        <w:numPr>
          <w:ilvl w:val="0"/>
          <w:numId w:val="6"/>
        </w:numPr>
        <w:shd w:val="clear" w:color="auto" w:fill="FFFFFF"/>
        <w:spacing w:before="100" w:beforeAutospacing="1" w:after="0" w:line="240" w:lineRule="auto"/>
        <w:rPr>
          <w:rFonts w:ascii="Arial" w:eastAsia="Times New Roman" w:hAnsi="Arial" w:cs="Arial"/>
          <w:sz w:val="24"/>
          <w:szCs w:val="24"/>
        </w:rPr>
      </w:pPr>
      <w:r w:rsidRPr="006E3DDB">
        <w:rPr>
          <w:rFonts w:ascii="Arial" w:eastAsia="Times New Roman" w:hAnsi="Arial" w:cs="Arial"/>
          <w:sz w:val="24"/>
          <w:szCs w:val="24"/>
        </w:rPr>
        <w:t>Developed the knowledge of choosing the type of chart for visualization.</w:t>
      </w:r>
    </w:p>
    <w:p w14:paraId="0EF1CB65" w14:textId="5D7DD8F3" w:rsidR="006E3DDB" w:rsidRDefault="006E3DDB" w:rsidP="006E3DDB">
      <w:pPr>
        <w:pStyle w:val="ListParagraph"/>
        <w:numPr>
          <w:ilvl w:val="0"/>
          <w:numId w:val="6"/>
        </w:numPr>
        <w:spacing w:after="0" w:line="240" w:lineRule="auto"/>
        <w:rPr>
          <w:rFonts w:ascii="Arial" w:hAnsi="Arial" w:cs="Arial"/>
          <w:sz w:val="24"/>
          <w:szCs w:val="24"/>
        </w:rPr>
      </w:pPr>
      <w:r>
        <w:rPr>
          <w:rFonts w:ascii="Arial" w:hAnsi="Arial" w:cs="Arial"/>
          <w:sz w:val="24"/>
          <w:szCs w:val="24"/>
        </w:rPr>
        <w:t>Learned some beautiful Dashboarding techniques where to upload the background from the .pptx file and convert into a .png file for the tableau dashboard use.</w:t>
      </w:r>
    </w:p>
    <w:p w14:paraId="77F9A0C0" w14:textId="619F004F" w:rsidR="00A0474D" w:rsidRPr="006E3DDB" w:rsidRDefault="006E3DDB" w:rsidP="006E3DDB">
      <w:pPr>
        <w:pStyle w:val="ListParagraph"/>
        <w:numPr>
          <w:ilvl w:val="0"/>
          <w:numId w:val="6"/>
        </w:numPr>
        <w:spacing w:after="0" w:line="240" w:lineRule="auto"/>
        <w:rPr>
          <w:rFonts w:ascii="Arial" w:hAnsi="Arial" w:cs="Arial"/>
          <w:sz w:val="24"/>
          <w:szCs w:val="24"/>
        </w:rPr>
      </w:pPr>
      <w:r>
        <w:rPr>
          <w:rFonts w:ascii="Arial" w:hAnsi="Arial" w:cs="Arial"/>
          <w:sz w:val="24"/>
          <w:szCs w:val="24"/>
        </w:rPr>
        <w:t>So many different charts, copy some images, activate some filters related to another filters and chart which will boost our productivity.</w:t>
      </w:r>
    </w:p>
    <w:p w14:paraId="16BC28C2" w14:textId="77777777" w:rsidR="00311616" w:rsidRPr="00311616" w:rsidRDefault="00311616" w:rsidP="00311616">
      <w:pPr>
        <w:ind w:left="360"/>
        <w:rPr>
          <w:rFonts w:ascii="Amasis MT Pro Black" w:hAnsi="Amasis MT Pro Black" w:cs="Arial"/>
          <w:color w:val="4472C4" w:themeColor="accent1"/>
          <w:sz w:val="32"/>
          <w:szCs w:val="32"/>
        </w:rPr>
      </w:pPr>
    </w:p>
    <w:p w14:paraId="5C1F6EFA" w14:textId="77777777" w:rsidR="00E24419" w:rsidRPr="00010945" w:rsidRDefault="00E24419" w:rsidP="00010945">
      <w:pPr>
        <w:rPr>
          <w:rFonts w:ascii="Amasis MT Pro Black" w:hAnsi="Amasis MT Pro Black" w:cs="Arial"/>
          <w:color w:val="4472C4" w:themeColor="accent1"/>
          <w:sz w:val="32"/>
          <w:szCs w:val="32"/>
        </w:rPr>
      </w:pPr>
    </w:p>
    <w:sectPr w:rsidR="00E24419" w:rsidRPr="00010945" w:rsidSect="00593CB8">
      <w:pgSz w:w="11906" w:h="16838"/>
      <w:pgMar w:top="851" w:right="849"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6D3D"/>
    <w:multiLevelType w:val="multilevel"/>
    <w:tmpl w:val="2A40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05402"/>
    <w:multiLevelType w:val="hybridMultilevel"/>
    <w:tmpl w:val="193A16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8661BB"/>
    <w:multiLevelType w:val="hybridMultilevel"/>
    <w:tmpl w:val="FF9C937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D77D71"/>
    <w:multiLevelType w:val="hybridMultilevel"/>
    <w:tmpl w:val="53EC1D04"/>
    <w:lvl w:ilvl="0" w:tplc="4009000B">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553B07"/>
    <w:multiLevelType w:val="hybridMultilevel"/>
    <w:tmpl w:val="680C003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345033"/>
    <w:multiLevelType w:val="hybridMultilevel"/>
    <w:tmpl w:val="D828F83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3F4B1D"/>
    <w:multiLevelType w:val="multilevel"/>
    <w:tmpl w:val="95B0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6F51E7"/>
    <w:multiLevelType w:val="hybridMultilevel"/>
    <w:tmpl w:val="8DB6F90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14590A"/>
    <w:multiLevelType w:val="multilevel"/>
    <w:tmpl w:val="5098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779939">
    <w:abstractNumId w:val="3"/>
  </w:num>
  <w:num w:numId="2" w16cid:durableId="541208102">
    <w:abstractNumId w:val="4"/>
  </w:num>
  <w:num w:numId="3" w16cid:durableId="1664701022">
    <w:abstractNumId w:val="5"/>
  </w:num>
  <w:num w:numId="4" w16cid:durableId="1938050677">
    <w:abstractNumId w:val="1"/>
  </w:num>
  <w:num w:numId="5" w16cid:durableId="996033874">
    <w:abstractNumId w:val="2"/>
  </w:num>
  <w:num w:numId="6" w16cid:durableId="1038044727">
    <w:abstractNumId w:val="7"/>
  </w:num>
  <w:num w:numId="7" w16cid:durableId="1234045707">
    <w:abstractNumId w:val="8"/>
  </w:num>
  <w:num w:numId="8" w16cid:durableId="1095441421">
    <w:abstractNumId w:val="0"/>
  </w:num>
  <w:num w:numId="9" w16cid:durableId="20484095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CB8"/>
    <w:rsid w:val="00010945"/>
    <w:rsid w:val="00027B91"/>
    <w:rsid w:val="00311616"/>
    <w:rsid w:val="00394712"/>
    <w:rsid w:val="00593CB8"/>
    <w:rsid w:val="006E3DDB"/>
    <w:rsid w:val="0094733A"/>
    <w:rsid w:val="00A0474D"/>
    <w:rsid w:val="00E24419"/>
    <w:rsid w:val="00EF4B5D"/>
    <w:rsid w:val="00F22829"/>
    <w:rsid w:val="00F73AA9"/>
    <w:rsid w:val="00F967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85720"/>
  <w15:chartTrackingRefBased/>
  <w15:docId w15:val="{5A67DC83-B135-4933-A66C-B0DD26CDA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2">
    <w:name w:val="ff2"/>
    <w:basedOn w:val="DefaultParagraphFont"/>
    <w:rsid w:val="00593CB8"/>
  </w:style>
  <w:style w:type="character" w:customStyle="1" w:styleId="ff1">
    <w:name w:val="ff1"/>
    <w:basedOn w:val="DefaultParagraphFont"/>
    <w:rsid w:val="00593CB8"/>
  </w:style>
  <w:style w:type="paragraph" w:styleId="ListParagraph">
    <w:name w:val="List Paragraph"/>
    <w:basedOn w:val="Normal"/>
    <w:uiPriority w:val="34"/>
    <w:qFormat/>
    <w:rsid w:val="00010945"/>
    <w:pPr>
      <w:ind w:left="720"/>
      <w:contextualSpacing/>
    </w:pPr>
  </w:style>
  <w:style w:type="character" w:styleId="Hyperlink">
    <w:name w:val="Hyperlink"/>
    <w:basedOn w:val="DefaultParagraphFont"/>
    <w:uiPriority w:val="99"/>
    <w:unhideWhenUsed/>
    <w:rsid w:val="00010945"/>
    <w:rPr>
      <w:color w:val="0563C1" w:themeColor="hyperlink"/>
      <w:u w:val="single"/>
    </w:rPr>
  </w:style>
  <w:style w:type="character" w:styleId="UnresolvedMention">
    <w:name w:val="Unresolved Mention"/>
    <w:basedOn w:val="DefaultParagraphFont"/>
    <w:uiPriority w:val="99"/>
    <w:semiHidden/>
    <w:unhideWhenUsed/>
    <w:rsid w:val="00010945"/>
    <w:rPr>
      <w:color w:val="605E5C"/>
      <w:shd w:val="clear" w:color="auto" w:fill="E1DFDD"/>
    </w:rPr>
  </w:style>
  <w:style w:type="paragraph" w:styleId="Revision">
    <w:name w:val="Revision"/>
    <w:hidden/>
    <w:uiPriority w:val="99"/>
    <w:semiHidden/>
    <w:rsid w:val="00F228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21600">
      <w:bodyDiv w:val="1"/>
      <w:marLeft w:val="0"/>
      <w:marRight w:val="0"/>
      <w:marTop w:val="0"/>
      <w:marBottom w:val="0"/>
      <w:divBdr>
        <w:top w:val="none" w:sz="0" w:space="0" w:color="auto"/>
        <w:left w:val="none" w:sz="0" w:space="0" w:color="auto"/>
        <w:bottom w:val="none" w:sz="0" w:space="0" w:color="auto"/>
        <w:right w:val="none" w:sz="0" w:space="0" w:color="auto"/>
      </w:divBdr>
    </w:div>
    <w:div w:id="305404700">
      <w:bodyDiv w:val="1"/>
      <w:marLeft w:val="0"/>
      <w:marRight w:val="0"/>
      <w:marTop w:val="0"/>
      <w:marBottom w:val="0"/>
      <w:divBdr>
        <w:top w:val="none" w:sz="0" w:space="0" w:color="auto"/>
        <w:left w:val="none" w:sz="0" w:space="0" w:color="auto"/>
        <w:bottom w:val="none" w:sz="0" w:space="0" w:color="auto"/>
        <w:right w:val="none" w:sz="0" w:space="0" w:color="auto"/>
      </w:divBdr>
    </w:div>
    <w:div w:id="574901403">
      <w:bodyDiv w:val="1"/>
      <w:marLeft w:val="0"/>
      <w:marRight w:val="0"/>
      <w:marTop w:val="0"/>
      <w:marBottom w:val="0"/>
      <w:divBdr>
        <w:top w:val="none" w:sz="0" w:space="0" w:color="auto"/>
        <w:left w:val="none" w:sz="0" w:space="0" w:color="auto"/>
        <w:bottom w:val="none" w:sz="0" w:space="0" w:color="auto"/>
        <w:right w:val="none" w:sz="0" w:space="0" w:color="auto"/>
      </w:divBdr>
    </w:div>
    <w:div w:id="1383023632">
      <w:bodyDiv w:val="1"/>
      <w:marLeft w:val="0"/>
      <w:marRight w:val="0"/>
      <w:marTop w:val="0"/>
      <w:marBottom w:val="0"/>
      <w:divBdr>
        <w:top w:val="none" w:sz="0" w:space="0" w:color="auto"/>
        <w:left w:val="none" w:sz="0" w:space="0" w:color="auto"/>
        <w:bottom w:val="none" w:sz="0" w:space="0" w:color="auto"/>
        <w:right w:val="none" w:sz="0" w:space="0" w:color="auto"/>
      </w:divBdr>
    </w:div>
    <w:div w:id="142345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miTamakuwala/HR_Analytics_Dashboard.gi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 Tamakuwala</dc:creator>
  <cp:keywords/>
  <dc:description/>
  <cp:lastModifiedBy>Ami Tamakuwala</cp:lastModifiedBy>
  <cp:revision>2</cp:revision>
  <dcterms:created xsi:type="dcterms:W3CDTF">2023-03-01T06:09:00Z</dcterms:created>
  <dcterms:modified xsi:type="dcterms:W3CDTF">2023-03-01T09:00:00Z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a8f3c632-36e4-4cf9-b84a-24d09278833c</vt:lpwstr>
  </property>
</Properties>
</file>